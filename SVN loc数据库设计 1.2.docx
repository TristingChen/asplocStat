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2E" w:rsidRDefault="00160E15" w:rsidP="0034302E">
      <w:pPr>
        <w:rPr>
          <w:ins w:id="0" w:author="Q" w:date="2016-09-01T00:00:00Z"/>
          <w:rFonts w:hint="eastAsia"/>
        </w:rPr>
      </w:pPr>
      <w:ins w:id="1" w:author="Q" w:date="2016-08-31T23:53:00Z">
        <w:r>
          <w:rPr>
            <w:rFonts w:hint="eastAsia"/>
          </w:rPr>
          <w:t>逻辑设计</w:t>
        </w:r>
      </w:ins>
    </w:p>
    <w:p w:rsidR="00160E15" w:rsidRDefault="00160E15" w:rsidP="0034302E">
      <w:pPr>
        <w:rPr>
          <w:ins w:id="2" w:author="Q" w:date="2016-08-31T23:53:00Z"/>
          <w:rFonts w:hint="eastAsia"/>
        </w:rPr>
      </w:pPr>
      <w:ins w:id="3" w:author="Q" w:date="2016-09-01T00:00:00Z">
        <w:r>
          <w:rPr>
            <w:rFonts w:hint="eastAsia"/>
          </w:rPr>
          <w:t>全天不间断</w:t>
        </w:r>
      </w:ins>
      <w:ins w:id="4" w:author="Q" w:date="2016-09-01T00:01:00Z">
        <w:r>
          <w:rPr>
            <w:rFonts w:hint="eastAsia"/>
          </w:rPr>
          <w:t>执行。。。</w:t>
        </w:r>
        <w:r w:rsidR="00A803E6">
          <w:rPr>
            <w:rFonts w:hint="eastAsia"/>
          </w:rPr>
          <w:t>每次执行完，休息（</w:t>
        </w:r>
        <w:r w:rsidR="00A803E6">
          <w:rPr>
            <w:rFonts w:hint="eastAsia"/>
          </w:rPr>
          <w:t>60</w:t>
        </w:r>
      </w:ins>
      <w:ins w:id="5" w:author="Q" w:date="2016-09-01T00:02:00Z">
        <w:r w:rsidR="00880927">
          <w:rPr>
            <w:rFonts w:hint="eastAsia"/>
          </w:rPr>
          <w:t>分钟</w:t>
        </w:r>
      </w:ins>
      <w:ins w:id="6" w:author="Q" w:date="2016-09-01T00:01:00Z">
        <w:r w:rsidR="00A803E6">
          <w:rPr>
            <w:rFonts w:hint="eastAsia"/>
          </w:rPr>
          <w:t>-</w:t>
        </w:r>
        <w:r w:rsidR="00A803E6">
          <w:rPr>
            <w:rFonts w:hint="eastAsia"/>
          </w:rPr>
          <w:t>运行时间）</w:t>
        </w:r>
      </w:ins>
    </w:p>
    <w:p w:rsidR="00160E15" w:rsidRDefault="00160E15" w:rsidP="00160E15">
      <w:pPr>
        <w:pStyle w:val="a6"/>
        <w:numPr>
          <w:ilvl w:val="0"/>
          <w:numId w:val="1"/>
        </w:numPr>
        <w:ind w:firstLineChars="0"/>
        <w:rPr>
          <w:ins w:id="7" w:author="Q" w:date="2016-08-31T23:53:00Z"/>
          <w:rFonts w:hint="eastAsia"/>
        </w:rPr>
      </w:pPr>
      <w:ins w:id="8" w:author="Q" w:date="2016-08-31T23:53:00Z">
        <w:r>
          <w:rPr>
            <w:rFonts w:hint="eastAsia"/>
          </w:rPr>
          <w:t>从数据库获取</w:t>
        </w:r>
        <w:bookmarkStart w:id="9" w:name="OLE_LINK19"/>
        <w:bookmarkStart w:id="10" w:name="OLE_LINK28"/>
        <w:bookmarkStart w:id="11" w:name="OLE_LINK38"/>
        <w:r>
          <w:rPr>
            <w:rFonts w:hint="eastAsia"/>
          </w:rPr>
          <w:t>项目</w:t>
        </w:r>
        <w:r>
          <w:rPr>
            <w:rFonts w:hint="eastAsia"/>
          </w:rPr>
          <w:t>ID</w:t>
        </w:r>
        <w:bookmarkEnd w:id="9"/>
        <w:bookmarkEnd w:id="10"/>
        <w:bookmarkEnd w:id="11"/>
        <w:r>
          <w:rPr>
            <w:rFonts w:hint="eastAsia"/>
          </w:rPr>
          <w:t>、</w:t>
        </w:r>
        <w:r>
          <w:rPr>
            <w:rFonts w:hint="eastAsia"/>
          </w:rPr>
          <w:t>URL</w:t>
        </w:r>
        <w:r>
          <w:rPr>
            <w:rFonts w:hint="eastAsia"/>
          </w:rPr>
          <w:t>等</w:t>
        </w:r>
      </w:ins>
    </w:p>
    <w:p w:rsidR="00160E15" w:rsidRDefault="00160E15" w:rsidP="00160E15">
      <w:pPr>
        <w:pStyle w:val="a6"/>
        <w:numPr>
          <w:ilvl w:val="0"/>
          <w:numId w:val="1"/>
        </w:numPr>
        <w:ind w:firstLineChars="0"/>
        <w:rPr>
          <w:ins w:id="12" w:author="Q" w:date="2016-08-31T23:54:00Z"/>
          <w:rFonts w:hint="eastAsia"/>
        </w:rPr>
      </w:pPr>
      <w:ins w:id="13" w:author="Q" w:date="2016-08-31T23:54:00Z">
        <w:r>
          <w:rPr>
            <w:rFonts w:hint="eastAsia"/>
          </w:rPr>
          <w:t>从数据库</w:t>
        </w:r>
      </w:ins>
      <w:ins w:id="14" w:author="Q" w:date="2016-08-31T23:53:00Z">
        <w:r>
          <w:rPr>
            <w:rFonts w:hint="eastAsia"/>
          </w:rPr>
          <w:t>读取</w:t>
        </w:r>
      </w:ins>
      <w:ins w:id="15" w:author="Q" w:date="2016-08-31T23:54:00Z">
        <w:r>
          <w:rPr>
            <w:rFonts w:hint="eastAsia"/>
          </w:rPr>
          <w:t>该</w:t>
        </w:r>
        <w:r>
          <w:rPr>
            <w:rFonts w:hint="eastAsia"/>
          </w:rPr>
          <w:t>项目</w:t>
        </w:r>
        <w:r>
          <w:rPr>
            <w:rFonts w:hint="eastAsia"/>
          </w:rPr>
          <w:t>ID</w:t>
        </w:r>
        <w:r>
          <w:rPr>
            <w:rFonts w:hint="eastAsia"/>
          </w:rPr>
          <w:t>之前的日期、</w:t>
        </w:r>
        <w:proofErr w:type="spellStart"/>
        <w:r>
          <w:rPr>
            <w:rFonts w:hint="eastAsia"/>
          </w:rPr>
          <w:t>versionID</w:t>
        </w:r>
        <w:proofErr w:type="spellEnd"/>
        <w:r>
          <w:rPr>
            <w:rFonts w:hint="eastAsia"/>
          </w:rPr>
          <w:t>等</w:t>
        </w:r>
      </w:ins>
    </w:p>
    <w:p w:rsidR="00160E15" w:rsidRDefault="00160E15" w:rsidP="00160E15">
      <w:pPr>
        <w:pStyle w:val="a6"/>
        <w:numPr>
          <w:ilvl w:val="0"/>
          <w:numId w:val="1"/>
        </w:numPr>
        <w:ind w:firstLineChars="0"/>
        <w:rPr>
          <w:ins w:id="16" w:author="Q" w:date="2016-08-31T23:55:00Z"/>
          <w:rFonts w:hint="eastAsia"/>
        </w:rPr>
      </w:pPr>
      <w:ins w:id="17" w:author="Q" w:date="2016-08-31T23:54:00Z">
        <w:r>
          <w:rPr>
            <w:rFonts w:hint="eastAsia"/>
          </w:rPr>
          <w:t>根据之前日期，以及当前日期，</w:t>
        </w:r>
      </w:ins>
      <w:ins w:id="18" w:author="Q" w:date="2016-08-31T23:55:00Z">
        <w:r>
          <w:rPr>
            <w:rFonts w:hint="eastAsia"/>
          </w:rPr>
          <w:t>通过</w:t>
        </w:r>
        <w:proofErr w:type="spellStart"/>
        <w:r>
          <w:rPr>
            <w:rFonts w:hint="eastAsia"/>
          </w:rPr>
          <w:t>svn</w:t>
        </w:r>
        <w:proofErr w:type="spellEnd"/>
        <w:r>
          <w:rPr>
            <w:rFonts w:hint="eastAsia"/>
          </w:rPr>
          <w:t xml:space="preserve"> log</w:t>
        </w:r>
        <w:r>
          <w:rPr>
            <w:rFonts w:hint="eastAsia"/>
          </w:rPr>
          <w:t>，获得</w:t>
        </w:r>
        <w:r>
          <w:rPr>
            <w:rFonts w:hint="eastAsia"/>
          </w:rPr>
          <w:t>xml</w:t>
        </w:r>
        <w:r>
          <w:rPr>
            <w:rFonts w:hint="eastAsia"/>
          </w:rPr>
          <w:t>，如果时间间隔长，以月为间隔，最早时间</w:t>
        </w:r>
        <w:r>
          <w:rPr>
            <w:rFonts w:hint="eastAsia"/>
          </w:rPr>
          <w:t>2016-7-1</w:t>
        </w:r>
      </w:ins>
    </w:p>
    <w:p w:rsidR="00160E15" w:rsidRDefault="00160E15" w:rsidP="00160E15">
      <w:pPr>
        <w:pStyle w:val="a6"/>
        <w:numPr>
          <w:ilvl w:val="0"/>
          <w:numId w:val="1"/>
        </w:numPr>
        <w:ind w:firstLineChars="0"/>
        <w:rPr>
          <w:ins w:id="19" w:author="Q" w:date="2016-08-31T23:57:00Z"/>
          <w:rFonts w:hint="eastAsia"/>
        </w:rPr>
      </w:pPr>
      <w:ins w:id="20" w:author="Q" w:date="2016-08-31T23:57:00Z">
        <w:r>
          <w:rPr>
            <w:rFonts w:hint="eastAsia"/>
          </w:rPr>
          <w:t>解析</w:t>
        </w:r>
        <w:r>
          <w:rPr>
            <w:rFonts w:hint="eastAsia"/>
          </w:rPr>
          <w:t>xml</w:t>
        </w:r>
        <w:r>
          <w:rPr>
            <w:rFonts w:hint="eastAsia"/>
          </w:rPr>
          <w:t>，获得需要检查的</w:t>
        </w:r>
        <w:proofErr w:type="spellStart"/>
        <w:r>
          <w:rPr>
            <w:rFonts w:hint="eastAsia"/>
          </w:rPr>
          <w:t>versionID</w:t>
        </w:r>
        <w:proofErr w:type="spellEnd"/>
      </w:ins>
    </w:p>
    <w:p w:rsidR="00160E15" w:rsidRDefault="00160E15" w:rsidP="00160E15">
      <w:pPr>
        <w:pStyle w:val="a6"/>
        <w:numPr>
          <w:ilvl w:val="0"/>
          <w:numId w:val="1"/>
        </w:numPr>
        <w:ind w:firstLineChars="0"/>
        <w:rPr>
          <w:ins w:id="21" w:author="Q" w:date="2016-08-31T23:57:00Z"/>
          <w:rFonts w:hint="eastAsia"/>
        </w:rPr>
      </w:pPr>
      <w:ins w:id="22" w:author="Q" w:date="2016-08-31T23:57:00Z">
        <w:r>
          <w:rPr>
            <w:rFonts w:hint="eastAsia"/>
          </w:rPr>
          <w:t>通过</w:t>
        </w:r>
        <w:proofErr w:type="spellStart"/>
        <w:r>
          <w:rPr>
            <w:rFonts w:hint="eastAsia"/>
          </w:rPr>
          <w:t>svn</w:t>
        </w:r>
        <w:proofErr w:type="spellEnd"/>
        <w:r>
          <w:rPr>
            <w:rFonts w:hint="eastAsia"/>
          </w:rPr>
          <w:t xml:space="preserve"> diff </w:t>
        </w:r>
        <w:proofErr w:type="spellStart"/>
        <w:r>
          <w:rPr>
            <w:rFonts w:hint="eastAsia"/>
          </w:rPr>
          <w:t>versionId</w:t>
        </w:r>
        <w:proofErr w:type="spellEnd"/>
        <w:r>
          <w:rPr>
            <w:rFonts w:hint="eastAsia"/>
          </w:rPr>
          <w:t>，获取</w:t>
        </w:r>
        <w:r>
          <w:rPr>
            <w:rFonts w:hint="eastAsia"/>
          </w:rPr>
          <w:t>diff</w:t>
        </w:r>
        <w:r>
          <w:rPr>
            <w:rFonts w:hint="eastAsia"/>
          </w:rPr>
          <w:t>文件</w:t>
        </w:r>
      </w:ins>
      <w:ins w:id="23" w:author="Q" w:date="2016-08-31T23:58:00Z">
        <w:r>
          <w:rPr>
            <w:rFonts w:hint="eastAsia"/>
          </w:rPr>
          <w:t>（某些</w:t>
        </w:r>
        <w:r>
          <w:rPr>
            <w:rFonts w:hint="eastAsia"/>
          </w:rPr>
          <w:t>diff</w:t>
        </w:r>
        <w:r>
          <w:rPr>
            <w:rFonts w:hint="eastAsia"/>
          </w:rPr>
          <w:t>，可能要</w:t>
        </w:r>
        <w:r>
          <w:rPr>
            <w:rFonts w:hint="eastAsia"/>
          </w:rPr>
          <w:t>10</w:t>
        </w:r>
        <w:r>
          <w:rPr>
            <w:rFonts w:hint="eastAsia"/>
          </w:rPr>
          <w:t>分钟。。。恐怖）</w:t>
        </w:r>
      </w:ins>
    </w:p>
    <w:p w:rsidR="00160E15" w:rsidRDefault="00160E15" w:rsidP="00160E15">
      <w:pPr>
        <w:pStyle w:val="a6"/>
        <w:numPr>
          <w:ilvl w:val="0"/>
          <w:numId w:val="1"/>
        </w:numPr>
        <w:ind w:firstLineChars="0"/>
        <w:rPr>
          <w:ins w:id="24" w:author="Q" w:date="2016-08-31T23:59:00Z"/>
          <w:rFonts w:hint="eastAsia"/>
        </w:rPr>
      </w:pPr>
      <w:ins w:id="25" w:author="Q" w:date="2016-08-31T23:57:00Z">
        <w:r>
          <w:rPr>
            <w:rFonts w:hint="eastAsia"/>
          </w:rPr>
          <w:t>重新解析</w:t>
        </w:r>
        <w:r>
          <w:rPr>
            <w:rFonts w:hint="eastAsia"/>
          </w:rPr>
          <w:t>xml</w:t>
        </w:r>
        <w:r>
          <w:rPr>
            <w:rFonts w:hint="eastAsia"/>
          </w:rPr>
          <w:t>（</w:t>
        </w:r>
      </w:ins>
      <w:ins w:id="26" w:author="Q" w:date="2016-08-31T23:58:00Z">
        <w:r>
          <w:rPr>
            <w:rFonts w:hint="eastAsia"/>
          </w:rPr>
          <w:t>因为这个解析很快</w:t>
        </w:r>
      </w:ins>
      <w:ins w:id="27" w:author="Q" w:date="2016-08-31T23:57:00Z">
        <w:r>
          <w:rPr>
            <w:rFonts w:hint="eastAsia"/>
          </w:rPr>
          <w:t>）</w:t>
        </w:r>
      </w:ins>
      <w:ins w:id="28" w:author="Q" w:date="2016-08-31T23:58:00Z">
        <w:r>
          <w:rPr>
            <w:rFonts w:hint="eastAsia"/>
          </w:rPr>
          <w:t>，获取</w:t>
        </w:r>
        <w:proofErr w:type="spellStart"/>
        <w:r>
          <w:rPr>
            <w:rFonts w:hint="eastAsia"/>
          </w:rPr>
          <w:t>versionZ</w:t>
        </w:r>
      </w:ins>
      <w:proofErr w:type="spellEnd"/>
    </w:p>
    <w:p w:rsidR="00160E15" w:rsidRDefault="00160E15" w:rsidP="00160E15">
      <w:pPr>
        <w:pStyle w:val="a6"/>
        <w:numPr>
          <w:ilvl w:val="0"/>
          <w:numId w:val="1"/>
        </w:numPr>
        <w:ind w:firstLineChars="0"/>
        <w:rPr>
          <w:ins w:id="29" w:author="Q" w:date="2016-08-31T23:53:00Z"/>
          <w:rFonts w:hint="eastAsia"/>
        </w:rPr>
      </w:pPr>
      <w:ins w:id="30" w:author="Q" w:date="2016-08-31T23:59:00Z">
        <w:r>
          <w:rPr>
            <w:rFonts w:hint="eastAsia"/>
          </w:rPr>
          <w:t>根据</w:t>
        </w:r>
        <w:r>
          <w:rPr>
            <w:rFonts w:hint="eastAsia"/>
          </w:rPr>
          <w:t>version</w:t>
        </w:r>
        <w:r>
          <w:rPr>
            <w:rFonts w:hint="eastAsia"/>
          </w:rPr>
          <w:t>，解析</w:t>
        </w:r>
        <w:r>
          <w:rPr>
            <w:rFonts w:hint="eastAsia"/>
          </w:rPr>
          <w:t>diff</w:t>
        </w:r>
        <w:r>
          <w:rPr>
            <w:rFonts w:hint="eastAsia"/>
          </w:rPr>
          <w:t>文件，写入</w:t>
        </w:r>
        <w:proofErr w:type="spellStart"/>
        <w:r>
          <w:rPr>
            <w:rFonts w:hint="eastAsia"/>
          </w:rPr>
          <w:t>svnLOC</w:t>
        </w:r>
        <w:proofErr w:type="spellEnd"/>
        <w:r>
          <w:rPr>
            <w:rFonts w:hint="eastAsia"/>
          </w:rPr>
          <w:t>数据表</w:t>
        </w:r>
      </w:ins>
    </w:p>
    <w:p w:rsidR="00160E15" w:rsidRDefault="00160E15" w:rsidP="0034302E">
      <w:pPr>
        <w:rPr>
          <w:ins w:id="31" w:author="Q" w:date="2016-09-01T00:00:00Z"/>
          <w:rFonts w:hint="eastAsia"/>
        </w:rPr>
      </w:pPr>
    </w:p>
    <w:p w:rsidR="00160E15" w:rsidRDefault="00160E15" w:rsidP="0034302E">
      <w:pPr>
        <w:rPr>
          <w:ins w:id="32" w:author="Q" w:date="2016-09-01T00:00:00Z"/>
          <w:rFonts w:hint="eastAsia"/>
        </w:rPr>
      </w:pPr>
      <w:ins w:id="33" w:author="Q" w:date="2016-09-01T00:00:00Z">
        <w:r>
          <w:rPr>
            <w:rFonts w:hint="eastAsia"/>
          </w:rPr>
          <w:t>统计逻辑部分</w:t>
        </w:r>
      </w:ins>
    </w:p>
    <w:p w:rsidR="00160E15" w:rsidRDefault="00160E15" w:rsidP="00160E15">
      <w:pPr>
        <w:pStyle w:val="a6"/>
        <w:numPr>
          <w:ilvl w:val="0"/>
          <w:numId w:val="2"/>
        </w:numPr>
        <w:ind w:firstLineChars="0"/>
        <w:rPr>
          <w:ins w:id="34" w:author="Q" w:date="2016-09-01T00:00:00Z"/>
          <w:rFonts w:hint="eastAsia"/>
        </w:rPr>
      </w:pPr>
      <w:ins w:id="35" w:author="Q" w:date="2016-09-01T00:00:00Z">
        <w:r>
          <w:rPr>
            <w:rFonts w:hint="eastAsia"/>
          </w:rPr>
          <w:t>每天</w:t>
        </w:r>
        <w:r>
          <w:rPr>
            <w:rFonts w:hint="eastAsia"/>
          </w:rPr>
          <w:t>2</w:t>
        </w:r>
        <w:r>
          <w:rPr>
            <w:rFonts w:hint="eastAsia"/>
          </w:rPr>
          <w:t>点执行</w:t>
        </w:r>
      </w:ins>
      <w:ins w:id="36" w:author="Q" w:date="2016-09-01T00:02:00Z">
        <w:r w:rsidR="00BB2FDF">
          <w:rPr>
            <w:rFonts w:hint="eastAsia"/>
          </w:rPr>
          <w:t>，以日为单位统计</w:t>
        </w:r>
      </w:ins>
      <w:ins w:id="37" w:author="Q" w:date="2016-09-01T00:09:00Z">
        <w:r w:rsidR="004F7D98">
          <w:rPr>
            <w:rFonts w:hint="eastAsia"/>
          </w:rPr>
          <w:t>，统计每人在</w:t>
        </w:r>
        <w:proofErr w:type="gramStart"/>
        <w:r w:rsidR="004F7D98">
          <w:rPr>
            <w:rFonts w:hint="eastAsia"/>
          </w:rPr>
          <w:t>每项目</w:t>
        </w:r>
        <w:proofErr w:type="gramEnd"/>
        <w:r w:rsidR="004F7D98">
          <w:rPr>
            <w:rFonts w:hint="eastAsia"/>
          </w:rPr>
          <w:t>的</w:t>
        </w:r>
        <w:r w:rsidR="004F7D98">
          <w:rPr>
            <w:rFonts w:hint="eastAsia"/>
          </w:rPr>
          <w:t>LOC</w:t>
        </w:r>
      </w:ins>
    </w:p>
    <w:p w:rsidR="00160E15" w:rsidRDefault="00782A45" w:rsidP="00160E15">
      <w:pPr>
        <w:pStyle w:val="a6"/>
        <w:numPr>
          <w:ilvl w:val="0"/>
          <w:numId w:val="2"/>
        </w:numPr>
        <w:ind w:firstLineChars="0"/>
        <w:rPr>
          <w:ins w:id="38" w:author="Q" w:date="2016-09-01T00:07:00Z"/>
          <w:rFonts w:hint="eastAsia"/>
        </w:rPr>
      </w:pPr>
      <w:ins w:id="39" w:author="Q" w:date="2016-09-01T00:07:00Z">
        <w:r>
          <w:rPr>
            <w:rFonts w:hint="eastAsia"/>
          </w:rPr>
          <w:t>检查数据库中是否已经统计，如果已经统计，则结束</w:t>
        </w:r>
      </w:ins>
    </w:p>
    <w:p w:rsidR="00782A45" w:rsidRDefault="00782A45" w:rsidP="00160E15">
      <w:pPr>
        <w:pStyle w:val="a6"/>
        <w:numPr>
          <w:ilvl w:val="0"/>
          <w:numId w:val="2"/>
        </w:numPr>
        <w:ind w:firstLineChars="0"/>
        <w:rPr>
          <w:ins w:id="40" w:author="Q" w:date="2016-09-01T00:07:00Z"/>
          <w:rFonts w:hint="eastAsia"/>
        </w:rPr>
      </w:pPr>
      <w:ins w:id="41" w:author="Q" w:date="2016-09-01T00:07:00Z">
        <w:r>
          <w:rPr>
            <w:rFonts w:hint="eastAsia"/>
          </w:rPr>
          <w:t>未统计，最后统计日期</w:t>
        </w:r>
      </w:ins>
    </w:p>
    <w:p w:rsidR="00782A45" w:rsidRDefault="00782A45" w:rsidP="00160E15">
      <w:pPr>
        <w:pStyle w:val="a6"/>
        <w:numPr>
          <w:ilvl w:val="0"/>
          <w:numId w:val="2"/>
        </w:numPr>
        <w:ind w:firstLineChars="0"/>
        <w:rPr>
          <w:ins w:id="42" w:author="Q" w:date="2016-09-01T00:07:00Z"/>
          <w:rFonts w:hint="eastAsia"/>
        </w:rPr>
      </w:pPr>
      <w:ins w:id="43" w:author="Q" w:date="2016-09-01T00:07:00Z">
        <w:r>
          <w:rPr>
            <w:rFonts w:hint="eastAsia"/>
          </w:rPr>
          <w:t>获取最后统计日期之后每天的数据，按天统计</w:t>
        </w:r>
      </w:ins>
    </w:p>
    <w:p w:rsidR="00782A45" w:rsidRDefault="00782A45" w:rsidP="00160E15">
      <w:pPr>
        <w:pStyle w:val="a6"/>
        <w:numPr>
          <w:ilvl w:val="0"/>
          <w:numId w:val="2"/>
        </w:numPr>
        <w:ind w:firstLineChars="0"/>
        <w:rPr>
          <w:ins w:id="44" w:author="Q" w:date="2016-09-01T00:09:00Z"/>
          <w:rFonts w:hint="eastAsia"/>
        </w:rPr>
      </w:pPr>
      <w:ins w:id="45" w:author="Q" w:date="2016-09-01T00:08:00Z">
        <w:r>
          <w:rPr>
            <w:rFonts w:hint="eastAsia"/>
          </w:rPr>
          <w:t>将数据读取到程序中</w:t>
        </w:r>
      </w:ins>
      <w:ins w:id="46" w:author="Q" w:date="2016-09-01T00:07:00Z">
        <w:r>
          <w:rPr>
            <w:rFonts w:hint="eastAsia"/>
          </w:rPr>
          <w:t>，计算</w:t>
        </w:r>
      </w:ins>
      <w:ins w:id="47" w:author="Q" w:date="2016-09-01T00:08:00Z">
        <w:r>
          <w:rPr>
            <w:rFonts w:hint="eastAsia"/>
          </w:rPr>
          <w:t>多少次数，多少提交，多少文件，多少行</w:t>
        </w:r>
      </w:ins>
    </w:p>
    <w:p w:rsidR="004D7D76" w:rsidRDefault="004D7D76" w:rsidP="00160E15">
      <w:pPr>
        <w:pStyle w:val="a6"/>
        <w:numPr>
          <w:ilvl w:val="0"/>
          <w:numId w:val="2"/>
        </w:numPr>
        <w:ind w:firstLineChars="0"/>
        <w:rPr>
          <w:ins w:id="48" w:author="Q" w:date="2016-09-01T09:43:00Z"/>
          <w:rFonts w:hint="eastAsia"/>
        </w:rPr>
      </w:pPr>
      <w:ins w:id="49" w:author="Q" w:date="2016-09-01T00:09:00Z">
        <w:r>
          <w:rPr>
            <w:rFonts w:hint="eastAsia"/>
          </w:rPr>
          <w:t>或者通过</w:t>
        </w:r>
        <w:r>
          <w:rPr>
            <w:rFonts w:hint="eastAsia"/>
          </w:rPr>
          <w:t>SQL</w:t>
        </w:r>
        <w:r>
          <w:rPr>
            <w:rFonts w:hint="eastAsia"/>
          </w:rPr>
          <w:t>计算，似乎逻辑更简单一些</w:t>
        </w:r>
      </w:ins>
    </w:p>
    <w:p w:rsidR="00E30E43" w:rsidRDefault="00E30E43" w:rsidP="00160E15">
      <w:pPr>
        <w:pStyle w:val="a6"/>
        <w:numPr>
          <w:ilvl w:val="0"/>
          <w:numId w:val="2"/>
        </w:numPr>
        <w:ind w:firstLineChars="0"/>
        <w:rPr>
          <w:ins w:id="50" w:author="Q" w:date="2016-08-31T23:53:00Z"/>
          <w:rFonts w:hint="eastAsia"/>
        </w:rPr>
      </w:pPr>
      <w:ins w:id="51" w:author="Q" w:date="2016-09-01T09:43:00Z">
        <w:r>
          <w:rPr>
            <w:rFonts w:hint="eastAsia"/>
          </w:rPr>
          <w:t>把结果写入数据库</w:t>
        </w:r>
      </w:ins>
    </w:p>
    <w:p w:rsidR="00160E15" w:rsidRPr="0034302E" w:rsidRDefault="00160E15" w:rsidP="0034302E"/>
    <w:p w:rsidR="003A6533" w:rsidRDefault="0034302E" w:rsidP="0034302E">
      <w:pPr>
        <w:pStyle w:val="1"/>
      </w:pPr>
      <w:bookmarkStart w:id="52" w:name="OLE_LINK12"/>
      <w:bookmarkStart w:id="53" w:name="OLE_LINK18"/>
      <w:r>
        <w:rPr>
          <w:rFonts w:hint="eastAsia"/>
        </w:rPr>
        <w:t>项目基础表</w:t>
      </w:r>
    </w:p>
    <w:bookmarkEnd w:id="52"/>
    <w:bookmarkEnd w:id="53"/>
    <w:p w:rsidR="0034302E" w:rsidRDefault="0034302E">
      <w:r>
        <w:rPr>
          <w:rFonts w:hint="eastAsia"/>
        </w:rPr>
        <w:t>此处假设有项目基础表信息，主要有</w:t>
      </w:r>
      <w:bookmarkStart w:id="54" w:name="OLE_LINK1"/>
      <w:bookmarkStart w:id="55" w:name="OLE_LINK2"/>
      <w:bookmarkStart w:id="56" w:name="OLE_LINK3"/>
      <w:r>
        <w:rPr>
          <w:rFonts w:hint="eastAsia"/>
        </w:rPr>
        <w:t>项目</w:t>
      </w:r>
      <w:r>
        <w:rPr>
          <w:rFonts w:hint="eastAsia"/>
        </w:rPr>
        <w:t>ID</w:t>
      </w:r>
      <w:bookmarkEnd w:id="54"/>
      <w:bookmarkEnd w:id="55"/>
      <w:bookmarkEnd w:id="56"/>
      <w:r>
        <w:rPr>
          <w:rFonts w:hint="eastAsia"/>
        </w:rPr>
        <w:t>、</w:t>
      </w:r>
      <w:bookmarkStart w:id="57" w:name="OLE_LINK4"/>
      <w:bookmarkStart w:id="58" w:name="OLE_LINK5"/>
      <w:bookmarkStart w:id="59" w:name="OLE_LINK6"/>
      <w:r>
        <w:rPr>
          <w:rFonts w:hint="eastAsia"/>
        </w:rPr>
        <w:t>SVN</w:t>
      </w:r>
      <w:r>
        <w:rPr>
          <w:rFonts w:hint="eastAsia"/>
        </w:rPr>
        <w:t>路径</w:t>
      </w:r>
      <w:bookmarkEnd w:id="57"/>
      <w:bookmarkEnd w:id="58"/>
      <w:bookmarkEnd w:id="59"/>
      <w:r>
        <w:rPr>
          <w:rFonts w:hint="eastAsia"/>
        </w:rPr>
        <w:t>这两个核心字段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4728"/>
      </w:tblGrid>
      <w:tr w:rsidR="0034302E" w:rsidTr="003B74A6">
        <w:tc>
          <w:tcPr>
            <w:tcW w:w="675" w:type="dxa"/>
          </w:tcPr>
          <w:p w:rsidR="0034302E" w:rsidRDefault="0034302E">
            <w:bookmarkStart w:id="60" w:name="OLE_LINK7"/>
            <w:bookmarkStart w:id="61" w:name="OLE_LINK8"/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34302E" w:rsidRDefault="0034302E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34302E" w:rsidRDefault="0034302E">
            <w:r>
              <w:rPr>
                <w:rFonts w:hint="eastAsia"/>
              </w:rPr>
              <w:t>字段说明</w:t>
            </w:r>
          </w:p>
        </w:tc>
        <w:tc>
          <w:tcPr>
            <w:tcW w:w="4728" w:type="dxa"/>
          </w:tcPr>
          <w:p w:rsidR="0034302E" w:rsidRDefault="0034302E">
            <w:r>
              <w:rPr>
                <w:rFonts w:hint="eastAsia"/>
              </w:rPr>
              <w:t>其他</w:t>
            </w:r>
          </w:p>
        </w:tc>
      </w:tr>
      <w:tr w:rsidR="0034302E" w:rsidTr="003B74A6">
        <w:tc>
          <w:tcPr>
            <w:tcW w:w="675" w:type="dxa"/>
          </w:tcPr>
          <w:p w:rsidR="0034302E" w:rsidRDefault="0034302E">
            <w:bookmarkStart w:id="62" w:name="_Hlk460404601"/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34302E" w:rsidRDefault="002C590C">
            <w:proofErr w:type="spellStart"/>
            <w:r>
              <w:rPr>
                <w:rFonts w:hint="eastAsia"/>
              </w:rPr>
              <w:t>P</w:t>
            </w:r>
            <w:r w:rsidR="0034302E">
              <w:rPr>
                <w:rFonts w:hint="eastAsia"/>
              </w:rPr>
              <w:t>rjId</w:t>
            </w:r>
            <w:proofErr w:type="spellEnd"/>
          </w:p>
        </w:tc>
        <w:tc>
          <w:tcPr>
            <w:tcW w:w="1559" w:type="dxa"/>
          </w:tcPr>
          <w:p w:rsidR="0034302E" w:rsidRDefault="0034302E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34302E" w:rsidRDefault="0034302E"/>
        </w:tc>
      </w:tr>
      <w:bookmarkEnd w:id="62"/>
      <w:tr w:rsidR="0034302E" w:rsidTr="003B74A6">
        <w:tc>
          <w:tcPr>
            <w:tcW w:w="675" w:type="dxa"/>
          </w:tcPr>
          <w:p w:rsidR="0034302E" w:rsidRDefault="0034302E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34302E" w:rsidRDefault="002C590C">
            <w:proofErr w:type="spellStart"/>
            <w:r>
              <w:rPr>
                <w:rFonts w:hint="eastAsia"/>
              </w:rPr>
              <w:t>S</w:t>
            </w:r>
            <w:r w:rsidR="0034302E">
              <w:rPr>
                <w:rFonts w:hint="eastAsia"/>
              </w:rPr>
              <w:t>vnUri</w:t>
            </w:r>
            <w:proofErr w:type="spellEnd"/>
          </w:p>
        </w:tc>
        <w:tc>
          <w:tcPr>
            <w:tcW w:w="1559" w:type="dxa"/>
          </w:tcPr>
          <w:p w:rsidR="0034302E" w:rsidRDefault="0034302E"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路径</w:t>
            </w:r>
          </w:p>
        </w:tc>
        <w:tc>
          <w:tcPr>
            <w:tcW w:w="4728" w:type="dxa"/>
          </w:tcPr>
          <w:p w:rsidR="0034302E" w:rsidRDefault="0034302E"/>
        </w:tc>
      </w:tr>
      <w:bookmarkEnd w:id="60"/>
      <w:bookmarkEnd w:id="61"/>
      <w:tr w:rsidR="0034302E" w:rsidTr="003B74A6">
        <w:tc>
          <w:tcPr>
            <w:tcW w:w="675" w:type="dxa"/>
          </w:tcPr>
          <w:p w:rsidR="0034302E" w:rsidRDefault="0034302E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34302E" w:rsidRDefault="002C590C">
            <w:proofErr w:type="spellStart"/>
            <w:r>
              <w:rPr>
                <w:rFonts w:hint="eastAsia"/>
              </w:rPr>
              <w:t>S</w:t>
            </w:r>
            <w:r w:rsidR="0034302E">
              <w:rPr>
                <w:rFonts w:hint="eastAsia"/>
              </w:rPr>
              <w:t>vnUser</w:t>
            </w:r>
            <w:proofErr w:type="spellEnd"/>
          </w:p>
        </w:tc>
        <w:tc>
          <w:tcPr>
            <w:tcW w:w="1559" w:type="dxa"/>
          </w:tcPr>
          <w:p w:rsidR="0034302E" w:rsidRDefault="0034302E"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用户名</w:t>
            </w:r>
          </w:p>
        </w:tc>
        <w:tc>
          <w:tcPr>
            <w:tcW w:w="4728" w:type="dxa"/>
          </w:tcPr>
          <w:p w:rsidR="0034302E" w:rsidRDefault="0034302E">
            <w:r>
              <w:rPr>
                <w:rFonts w:hint="eastAsia"/>
              </w:rPr>
              <w:t>非必须</w:t>
            </w:r>
          </w:p>
        </w:tc>
      </w:tr>
      <w:tr w:rsidR="0034302E" w:rsidTr="003B74A6">
        <w:tc>
          <w:tcPr>
            <w:tcW w:w="675" w:type="dxa"/>
          </w:tcPr>
          <w:p w:rsidR="0034302E" w:rsidRDefault="0034302E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34302E" w:rsidRDefault="002C590C">
            <w:proofErr w:type="spellStart"/>
            <w:r>
              <w:rPr>
                <w:rFonts w:hint="eastAsia"/>
              </w:rPr>
              <w:t>S</w:t>
            </w:r>
            <w:r w:rsidR="0034302E">
              <w:rPr>
                <w:rFonts w:hint="eastAsia"/>
              </w:rPr>
              <w:t>vnPass</w:t>
            </w:r>
            <w:proofErr w:type="spellEnd"/>
          </w:p>
        </w:tc>
        <w:tc>
          <w:tcPr>
            <w:tcW w:w="1559" w:type="dxa"/>
          </w:tcPr>
          <w:p w:rsidR="0034302E" w:rsidRDefault="0034302E"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密码</w:t>
            </w:r>
          </w:p>
        </w:tc>
        <w:tc>
          <w:tcPr>
            <w:tcW w:w="4728" w:type="dxa"/>
          </w:tcPr>
          <w:p w:rsidR="0034302E" w:rsidRDefault="0034302E">
            <w:r>
              <w:rPr>
                <w:rFonts w:hint="eastAsia"/>
              </w:rPr>
              <w:t>非必须</w:t>
            </w:r>
          </w:p>
        </w:tc>
      </w:tr>
    </w:tbl>
    <w:p w:rsidR="0034302E" w:rsidRDefault="0034302E"/>
    <w:p w:rsidR="0034302E" w:rsidRDefault="0034302E" w:rsidP="004341CA">
      <w:pPr>
        <w:pStyle w:val="1"/>
      </w:pPr>
      <w:bookmarkStart w:id="63" w:name="OLE_LINK9"/>
      <w:bookmarkStart w:id="64" w:name="OLE_LINK20"/>
      <w:bookmarkStart w:id="65" w:name="OLE_LINK21"/>
      <w:bookmarkStart w:id="66" w:name="OLE_LINK22"/>
      <w:r>
        <w:rPr>
          <w:rFonts w:hint="eastAsia"/>
        </w:rPr>
        <w:t>SVN</w:t>
      </w:r>
      <w:r w:rsidR="007418F2">
        <w:rPr>
          <w:rFonts w:hint="eastAsia"/>
        </w:rPr>
        <w:t>代码</w:t>
      </w:r>
      <w:r w:rsidR="00887D2F">
        <w:rPr>
          <w:rFonts w:hint="eastAsia"/>
        </w:rPr>
        <w:t>行</w:t>
      </w:r>
      <w:r>
        <w:rPr>
          <w:rFonts w:hint="eastAsia"/>
        </w:rPr>
        <w:t>数据表</w:t>
      </w:r>
    </w:p>
    <w:bookmarkEnd w:id="63"/>
    <w:p w:rsidR="00F57E1A" w:rsidRDefault="00C164A2" w:rsidP="00C164A2">
      <w:r>
        <w:rPr>
          <w:rFonts w:hint="eastAsia"/>
        </w:rPr>
        <w:t>主要的表</w:t>
      </w:r>
    </w:p>
    <w:p w:rsidR="00C164A2" w:rsidRPr="00C164A2" w:rsidRDefault="006307BA" w:rsidP="00C164A2">
      <w:r>
        <w:rPr>
          <w:rFonts w:hint="eastAsia"/>
        </w:rPr>
        <w:t>注：只保持</w:t>
      </w:r>
      <w:r w:rsidR="00780688">
        <w:rPr>
          <w:rFonts w:hint="eastAsia"/>
        </w:rPr>
        <w:t>逻辑上是文本的文件，不处理非文本文件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4728"/>
      </w:tblGrid>
      <w:tr w:rsidR="004341CA" w:rsidTr="008457A0">
        <w:tc>
          <w:tcPr>
            <w:tcW w:w="675" w:type="dxa"/>
          </w:tcPr>
          <w:p w:rsidR="004341CA" w:rsidRDefault="004341CA" w:rsidP="00C64F2F">
            <w:bookmarkStart w:id="67" w:name="OLE_LINK23"/>
            <w:bookmarkStart w:id="68" w:name="OLE_LINK24"/>
            <w:bookmarkStart w:id="69" w:name="OLE_LINK25"/>
            <w:bookmarkStart w:id="70" w:name="OLE_LINK26"/>
            <w:bookmarkStart w:id="71" w:name="OLE_LINK27"/>
            <w:bookmarkEnd w:id="64"/>
            <w:bookmarkEnd w:id="65"/>
            <w:bookmarkEnd w:id="66"/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4341CA" w:rsidRDefault="004341CA" w:rsidP="00C64F2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4341CA" w:rsidRDefault="004341CA" w:rsidP="00C64F2F">
            <w:r>
              <w:rPr>
                <w:rFonts w:hint="eastAsia"/>
              </w:rPr>
              <w:t>字段说明</w:t>
            </w:r>
          </w:p>
        </w:tc>
        <w:tc>
          <w:tcPr>
            <w:tcW w:w="4728" w:type="dxa"/>
          </w:tcPr>
          <w:p w:rsidR="004341CA" w:rsidRDefault="004341CA" w:rsidP="00C64F2F">
            <w:r>
              <w:rPr>
                <w:rFonts w:hint="eastAsia"/>
              </w:rPr>
              <w:t>其他</w:t>
            </w:r>
          </w:p>
        </w:tc>
      </w:tr>
      <w:tr w:rsidR="004341CA" w:rsidTr="008457A0">
        <w:tc>
          <w:tcPr>
            <w:tcW w:w="675" w:type="dxa"/>
          </w:tcPr>
          <w:p w:rsidR="004341CA" w:rsidRDefault="004341CA" w:rsidP="00C64F2F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4341CA" w:rsidRDefault="00860235" w:rsidP="00C64F2F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4341CA" w:rsidRDefault="00860235" w:rsidP="00C64F2F"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4341CA" w:rsidRDefault="004341CA" w:rsidP="00C64F2F"/>
        </w:tc>
      </w:tr>
      <w:tr w:rsidR="00860235" w:rsidTr="008457A0">
        <w:tc>
          <w:tcPr>
            <w:tcW w:w="675" w:type="dxa"/>
          </w:tcPr>
          <w:p w:rsidR="00860235" w:rsidRDefault="00860235" w:rsidP="00C64F2F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860235" w:rsidRDefault="002C590C" w:rsidP="00593D7D">
            <w:proofErr w:type="spellStart"/>
            <w:r>
              <w:rPr>
                <w:rFonts w:hint="eastAsia"/>
              </w:rPr>
              <w:t>P</w:t>
            </w:r>
            <w:r w:rsidR="00860235">
              <w:rPr>
                <w:rFonts w:hint="eastAsia"/>
              </w:rPr>
              <w:t>rjId</w:t>
            </w:r>
            <w:proofErr w:type="spellEnd"/>
          </w:p>
        </w:tc>
        <w:tc>
          <w:tcPr>
            <w:tcW w:w="1559" w:type="dxa"/>
          </w:tcPr>
          <w:p w:rsidR="00860235" w:rsidRDefault="00860235" w:rsidP="00593D7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860235" w:rsidRDefault="00860235" w:rsidP="00C64F2F"/>
        </w:tc>
      </w:tr>
      <w:tr w:rsidR="00860235" w:rsidTr="008457A0">
        <w:tc>
          <w:tcPr>
            <w:tcW w:w="675" w:type="dxa"/>
          </w:tcPr>
          <w:p w:rsidR="00860235" w:rsidRDefault="00860235" w:rsidP="00C64F2F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860235" w:rsidRDefault="002C590C" w:rsidP="00860235">
            <w:proofErr w:type="spellStart"/>
            <w:r>
              <w:rPr>
                <w:rFonts w:hint="eastAsia"/>
              </w:rPr>
              <w:t>S</w:t>
            </w:r>
            <w:r w:rsidR="00860235">
              <w:rPr>
                <w:rFonts w:hint="eastAsia"/>
              </w:rPr>
              <w:t>vnR</w:t>
            </w:r>
            <w:r w:rsidR="00860235" w:rsidRPr="00860235">
              <w:t>evision</w:t>
            </w:r>
            <w:r w:rsidR="00860235"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</w:tcPr>
          <w:p w:rsidR="00860235" w:rsidRDefault="00860235" w:rsidP="00C64F2F">
            <w:r>
              <w:rPr>
                <w:rFonts w:hint="eastAsia"/>
              </w:rPr>
              <w:t>SVN</w:t>
            </w:r>
            <w:r w:rsidR="001051E6">
              <w:rPr>
                <w:rStyle w:val="a4"/>
                <w:rFonts w:ascii="Arial" w:hAnsi="Arial" w:cs="Arial" w:hint="eastAsia"/>
                <w:b w:val="0"/>
                <w:color w:val="333333"/>
                <w:szCs w:val="21"/>
                <w:shd w:val="clear" w:color="auto" w:fill="FFFFFF"/>
              </w:rPr>
              <w:t>提交</w:t>
            </w:r>
            <w:r w:rsidR="001051E6">
              <w:rPr>
                <w:rStyle w:val="a4"/>
                <w:rFonts w:ascii="Arial" w:hAnsi="Arial" w:cs="Arial" w:hint="eastAsia"/>
                <w:b w:val="0"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4728" w:type="dxa"/>
          </w:tcPr>
          <w:p w:rsidR="00860235" w:rsidRDefault="00860235" w:rsidP="00C64F2F"/>
        </w:tc>
      </w:tr>
      <w:bookmarkEnd w:id="67"/>
      <w:bookmarkEnd w:id="68"/>
      <w:bookmarkEnd w:id="69"/>
      <w:tr w:rsidR="00860235" w:rsidTr="008457A0">
        <w:tc>
          <w:tcPr>
            <w:tcW w:w="675" w:type="dxa"/>
          </w:tcPr>
          <w:p w:rsidR="00860235" w:rsidRDefault="00860235" w:rsidP="00C64F2F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860235" w:rsidRDefault="002C590C" w:rsidP="00C64F2F">
            <w:proofErr w:type="spellStart"/>
            <w:r>
              <w:rPr>
                <w:rFonts w:hint="eastAsia"/>
              </w:rPr>
              <w:t>S</w:t>
            </w:r>
            <w:r w:rsidR="00860235">
              <w:rPr>
                <w:rFonts w:hint="eastAsia"/>
              </w:rPr>
              <w:t>vn</w:t>
            </w:r>
            <w:r w:rsidR="00780688">
              <w:rPr>
                <w:rFonts w:hint="eastAsia"/>
              </w:rPr>
              <w:t>User</w:t>
            </w:r>
            <w:proofErr w:type="spellEnd"/>
          </w:p>
        </w:tc>
        <w:tc>
          <w:tcPr>
            <w:tcW w:w="1559" w:type="dxa"/>
          </w:tcPr>
          <w:p w:rsidR="00860235" w:rsidRDefault="002C590C" w:rsidP="00C64F2F">
            <w:r>
              <w:rPr>
                <w:rFonts w:hint="eastAsia"/>
              </w:rPr>
              <w:t>用户</w:t>
            </w:r>
          </w:p>
        </w:tc>
        <w:tc>
          <w:tcPr>
            <w:tcW w:w="4728" w:type="dxa"/>
          </w:tcPr>
          <w:p w:rsidR="00860235" w:rsidRDefault="00860235" w:rsidP="00C64F2F"/>
        </w:tc>
      </w:tr>
      <w:tr w:rsidR="007418F2" w:rsidTr="008457A0">
        <w:tc>
          <w:tcPr>
            <w:tcW w:w="675" w:type="dxa"/>
          </w:tcPr>
          <w:p w:rsidR="007418F2" w:rsidRDefault="007418F2" w:rsidP="00C64F2F">
            <w:bookmarkStart w:id="72" w:name="OLE_LINK31"/>
            <w:bookmarkStart w:id="73" w:name="OLE_LINK32"/>
            <w:bookmarkStart w:id="74" w:name="OLE_LINK33"/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7418F2" w:rsidRDefault="007418F2" w:rsidP="00C64F2F">
            <w:proofErr w:type="spellStart"/>
            <w:r>
              <w:t>S</w:t>
            </w:r>
            <w:r>
              <w:rPr>
                <w:rFonts w:hint="eastAsia"/>
              </w:rPr>
              <w:t>vnDate</w:t>
            </w:r>
            <w:proofErr w:type="spellEnd"/>
          </w:p>
        </w:tc>
        <w:tc>
          <w:tcPr>
            <w:tcW w:w="1559" w:type="dxa"/>
          </w:tcPr>
          <w:p w:rsidR="007418F2" w:rsidRDefault="007418F2" w:rsidP="00C64F2F">
            <w:r>
              <w:rPr>
                <w:rFonts w:hint="eastAsia"/>
              </w:rPr>
              <w:t>日期</w:t>
            </w:r>
          </w:p>
        </w:tc>
        <w:tc>
          <w:tcPr>
            <w:tcW w:w="4728" w:type="dxa"/>
          </w:tcPr>
          <w:p w:rsidR="007418F2" w:rsidRDefault="007418F2" w:rsidP="00C64F2F">
            <w:r>
              <w:rPr>
                <w:rFonts w:hint="eastAsia"/>
              </w:rPr>
              <w:t>如：</w:t>
            </w:r>
            <w:r>
              <w:t>2016-08-01</w:t>
            </w:r>
          </w:p>
        </w:tc>
      </w:tr>
      <w:bookmarkEnd w:id="70"/>
      <w:bookmarkEnd w:id="71"/>
      <w:bookmarkEnd w:id="72"/>
      <w:bookmarkEnd w:id="73"/>
      <w:bookmarkEnd w:id="74"/>
      <w:tr w:rsidR="007418F2" w:rsidTr="008457A0">
        <w:tc>
          <w:tcPr>
            <w:tcW w:w="675" w:type="dxa"/>
          </w:tcPr>
          <w:p w:rsidR="007418F2" w:rsidRDefault="007418F2" w:rsidP="00593D7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560" w:type="dxa"/>
          </w:tcPr>
          <w:p w:rsidR="007418F2" w:rsidRDefault="007418F2" w:rsidP="00C64F2F">
            <w:proofErr w:type="spellStart"/>
            <w:r>
              <w:rPr>
                <w:rFonts w:hint="eastAsia"/>
              </w:rPr>
              <w:t>SvnTime</w:t>
            </w:r>
            <w:proofErr w:type="spellEnd"/>
          </w:p>
        </w:tc>
        <w:tc>
          <w:tcPr>
            <w:tcW w:w="1559" w:type="dxa"/>
          </w:tcPr>
          <w:p w:rsidR="007418F2" w:rsidRDefault="007418F2" w:rsidP="00C64F2F">
            <w:r>
              <w:rPr>
                <w:rFonts w:hint="eastAsia"/>
              </w:rPr>
              <w:t>时间</w:t>
            </w:r>
          </w:p>
        </w:tc>
        <w:tc>
          <w:tcPr>
            <w:tcW w:w="4728" w:type="dxa"/>
          </w:tcPr>
          <w:p w:rsidR="007418F2" w:rsidRDefault="007418F2" w:rsidP="00C64F2F">
            <w:bookmarkStart w:id="75" w:name="OLE_LINK15"/>
            <w:bookmarkStart w:id="76" w:name="OLE_LINK16"/>
            <w:bookmarkStart w:id="77" w:name="OLE_LINK17"/>
            <w:r>
              <w:rPr>
                <w:rFonts w:hint="eastAsia"/>
              </w:rPr>
              <w:t>如：</w:t>
            </w:r>
            <w:r>
              <w:t>2016-08-01</w:t>
            </w:r>
            <w:bookmarkEnd w:id="75"/>
            <w:bookmarkEnd w:id="76"/>
            <w:bookmarkEnd w:id="77"/>
            <w:r>
              <w:rPr>
                <w:rFonts w:hint="eastAsia"/>
              </w:rPr>
              <w:t xml:space="preserve"> 1</w:t>
            </w:r>
            <w:r>
              <w:t>2:28:33</w:t>
            </w:r>
          </w:p>
        </w:tc>
      </w:tr>
      <w:tr w:rsidR="007418F2" w:rsidTr="008457A0">
        <w:tc>
          <w:tcPr>
            <w:tcW w:w="675" w:type="dxa"/>
          </w:tcPr>
          <w:p w:rsidR="007418F2" w:rsidRDefault="007418F2" w:rsidP="00593D7D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7418F2" w:rsidRDefault="007418F2" w:rsidP="00C64F2F">
            <w:proofErr w:type="spellStart"/>
            <w:r>
              <w:t>S</w:t>
            </w:r>
            <w:r>
              <w:rPr>
                <w:rFonts w:hint="eastAsia"/>
              </w:rPr>
              <w:t>vnPath</w:t>
            </w:r>
            <w:proofErr w:type="spellEnd"/>
          </w:p>
        </w:tc>
        <w:tc>
          <w:tcPr>
            <w:tcW w:w="1559" w:type="dxa"/>
          </w:tcPr>
          <w:p w:rsidR="007418F2" w:rsidRDefault="007418F2" w:rsidP="00C64F2F">
            <w:r>
              <w:rPr>
                <w:rFonts w:hint="eastAsia"/>
              </w:rPr>
              <w:t>提交文件路径</w:t>
            </w:r>
          </w:p>
        </w:tc>
        <w:tc>
          <w:tcPr>
            <w:tcW w:w="4728" w:type="dxa"/>
          </w:tcPr>
          <w:p w:rsidR="007418F2" w:rsidRDefault="007418F2" w:rsidP="00C64F2F">
            <w:r>
              <w:rPr>
                <w:rFonts w:hint="eastAsia"/>
              </w:rPr>
              <w:t>如：</w:t>
            </w:r>
            <w:r w:rsidRPr="008457A0">
              <w:t>/trunk/</w:t>
            </w:r>
            <w:proofErr w:type="spellStart"/>
            <w:r w:rsidRPr="008457A0">
              <w:t>AplusPortal</w:t>
            </w:r>
            <w:proofErr w:type="spellEnd"/>
            <w:r w:rsidRPr="008457A0">
              <w:t>/</w:t>
            </w:r>
            <w:proofErr w:type="spellStart"/>
            <w:r w:rsidRPr="008457A0">
              <w:t>WebRoot</w:t>
            </w:r>
            <w:proofErr w:type="spellEnd"/>
            <w:r w:rsidRPr="008457A0">
              <w:t>/</w:t>
            </w:r>
            <w:proofErr w:type="spellStart"/>
            <w:r w:rsidRPr="008457A0">
              <w:t>jsp</w:t>
            </w:r>
            <w:proofErr w:type="spellEnd"/>
            <w:r w:rsidRPr="008457A0">
              <w:t>/account/</w:t>
            </w:r>
            <w:proofErr w:type="spellStart"/>
            <w:r w:rsidRPr="008457A0">
              <w:t>dev</w:t>
            </w:r>
            <w:proofErr w:type="spellEnd"/>
            <w:r w:rsidRPr="008457A0">
              <w:t>/</w:t>
            </w:r>
            <w:proofErr w:type="spellStart"/>
            <w:r w:rsidRPr="008457A0">
              <w:t>dev_ModifyCharge.jsp</w:t>
            </w:r>
            <w:proofErr w:type="spellEnd"/>
          </w:p>
        </w:tc>
      </w:tr>
      <w:tr w:rsidR="007418F2" w:rsidTr="008457A0">
        <w:tc>
          <w:tcPr>
            <w:tcW w:w="675" w:type="dxa"/>
          </w:tcPr>
          <w:p w:rsidR="007418F2" w:rsidRDefault="007418F2" w:rsidP="00593D7D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7418F2" w:rsidRDefault="007418F2" w:rsidP="00C64F2F">
            <w:proofErr w:type="spellStart"/>
            <w:r>
              <w:rPr>
                <w:rFonts w:hint="eastAsia"/>
              </w:rPr>
              <w:t>SvnFileType</w:t>
            </w:r>
            <w:proofErr w:type="spellEnd"/>
          </w:p>
        </w:tc>
        <w:tc>
          <w:tcPr>
            <w:tcW w:w="1559" w:type="dxa"/>
          </w:tcPr>
          <w:p w:rsidR="007418F2" w:rsidRDefault="007418F2" w:rsidP="00C64F2F">
            <w:r>
              <w:rPr>
                <w:rFonts w:hint="eastAsia"/>
              </w:rPr>
              <w:t>提交文件类型</w:t>
            </w:r>
          </w:p>
        </w:tc>
        <w:tc>
          <w:tcPr>
            <w:tcW w:w="4728" w:type="dxa"/>
          </w:tcPr>
          <w:p w:rsidR="007418F2" w:rsidRDefault="007418F2" w:rsidP="00C64F2F">
            <w:r>
              <w:rPr>
                <w:rFonts w:hint="eastAsia"/>
              </w:rPr>
              <w:t>如：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</w:p>
        </w:tc>
      </w:tr>
      <w:tr w:rsidR="007418F2" w:rsidTr="00593D7D">
        <w:tc>
          <w:tcPr>
            <w:tcW w:w="675" w:type="dxa"/>
          </w:tcPr>
          <w:p w:rsidR="007418F2" w:rsidRDefault="007418F2" w:rsidP="00593D7D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7418F2" w:rsidRDefault="007418F2" w:rsidP="00593D7D">
            <w:proofErr w:type="spellStart"/>
            <w:r>
              <w:t>S</w:t>
            </w:r>
            <w:r>
              <w:rPr>
                <w:rFonts w:hint="eastAsia"/>
              </w:rPr>
              <w:t>vnAction</w:t>
            </w:r>
            <w:proofErr w:type="spellEnd"/>
          </w:p>
        </w:tc>
        <w:tc>
          <w:tcPr>
            <w:tcW w:w="1559" w:type="dxa"/>
          </w:tcPr>
          <w:p w:rsidR="007418F2" w:rsidRDefault="007418F2" w:rsidP="00593D7D">
            <w:r>
              <w:rPr>
                <w:rFonts w:hint="eastAsia"/>
              </w:rPr>
              <w:t>动作</w:t>
            </w:r>
          </w:p>
        </w:tc>
        <w:tc>
          <w:tcPr>
            <w:tcW w:w="4728" w:type="dxa"/>
          </w:tcPr>
          <w:p w:rsidR="007418F2" w:rsidRDefault="007418F2" w:rsidP="00593D7D">
            <w:r>
              <w:rPr>
                <w:rFonts w:hint="eastAsia"/>
              </w:rPr>
              <w:t>A\M\D</w:t>
            </w:r>
            <w:r>
              <w:rPr>
                <w:rFonts w:hint="eastAsia"/>
              </w:rPr>
              <w:t>等</w:t>
            </w:r>
          </w:p>
        </w:tc>
      </w:tr>
      <w:tr w:rsidR="007418F2" w:rsidTr="008457A0">
        <w:tc>
          <w:tcPr>
            <w:tcW w:w="675" w:type="dxa"/>
          </w:tcPr>
          <w:p w:rsidR="007418F2" w:rsidRDefault="007418F2" w:rsidP="00593D7D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</w:tcPr>
          <w:p w:rsidR="007418F2" w:rsidRDefault="007418F2" w:rsidP="00C64F2F">
            <w:bookmarkStart w:id="78" w:name="OLE_LINK29"/>
            <w:bookmarkStart w:id="79" w:name="OLE_LINK30"/>
            <w:bookmarkStart w:id="80" w:name="OLE_LINK37"/>
            <w:proofErr w:type="spellStart"/>
            <w:r>
              <w:rPr>
                <w:rFonts w:hint="eastAsia"/>
              </w:rPr>
              <w:t>Svn</w:t>
            </w:r>
            <w:del w:id="81" w:author="Q" w:date="2016-08-31T16:16:00Z">
              <w:r w:rsidDel="009C2D8B">
                <w:rPr>
                  <w:rFonts w:hint="eastAsia"/>
                </w:rPr>
                <w:delText>Loc</w:delText>
              </w:r>
            </w:del>
            <w:bookmarkEnd w:id="78"/>
            <w:bookmarkEnd w:id="79"/>
            <w:bookmarkEnd w:id="80"/>
            <w:ins w:id="82" w:author="Q" w:date="2016-08-31T16:16:00Z">
              <w:r w:rsidR="009C2D8B">
                <w:rPr>
                  <w:rFonts w:hint="eastAsia"/>
                </w:rPr>
                <w:t>Line</w:t>
              </w:r>
            </w:ins>
            <w:ins w:id="83" w:author="Q" w:date="2016-08-31T16:15:00Z">
              <w:r w:rsidR="000C2DBB">
                <w:rPr>
                  <w:rFonts w:hint="eastAsia"/>
                </w:rPr>
                <w:t>Add</w:t>
              </w:r>
            </w:ins>
            <w:proofErr w:type="spellEnd"/>
          </w:p>
        </w:tc>
        <w:tc>
          <w:tcPr>
            <w:tcW w:w="1559" w:type="dxa"/>
          </w:tcPr>
          <w:p w:rsidR="007418F2" w:rsidRDefault="000C2DBB" w:rsidP="00C64F2F">
            <w:ins w:id="84" w:author="Q" w:date="2016-08-31T16:15:00Z">
              <w:r>
                <w:rPr>
                  <w:rFonts w:hint="eastAsia"/>
                </w:rPr>
                <w:t>增加</w:t>
              </w:r>
            </w:ins>
            <w:r w:rsidR="007418F2">
              <w:rPr>
                <w:rFonts w:hint="eastAsia"/>
              </w:rPr>
              <w:t>行数</w:t>
            </w:r>
          </w:p>
        </w:tc>
        <w:tc>
          <w:tcPr>
            <w:tcW w:w="4728" w:type="dxa"/>
          </w:tcPr>
          <w:p w:rsidR="007418F2" w:rsidRDefault="007418F2" w:rsidP="00C64F2F">
            <w:r w:rsidRPr="0028221F">
              <w:t>LOC-</w:t>
            </w:r>
            <w:r w:rsidRPr="0028221F">
              <w:t>软件规模代码行</w:t>
            </w:r>
            <w:r w:rsidRPr="0028221F">
              <w:t>(LOC, Line of Code)</w:t>
            </w:r>
          </w:p>
        </w:tc>
      </w:tr>
      <w:tr w:rsidR="000C2DBB" w:rsidTr="008457A0">
        <w:trPr>
          <w:ins w:id="85" w:author="Q" w:date="2016-08-31T16:15:00Z"/>
        </w:trPr>
        <w:tc>
          <w:tcPr>
            <w:tcW w:w="675" w:type="dxa"/>
          </w:tcPr>
          <w:p w:rsidR="000C2DBB" w:rsidRDefault="000C2DBB" w:rsidP="00593D7D">
            <w:pPr>
              <w:rPr>
                <w:ins w:id="86" w:author="Q" w:date="2016-08-31T16:15:00Z"/>
              </w:rPr>
            </w:pPr>
            <w:ins w:id="87" w:author="Q" w:date="2016-08-31T16:15:00Z">
              <w:r>
                <w:rPr>
                  <w:rFonts w:hint="eastAsia"/>
                </w:rPr>
                <w:t>11</w:t>
              </w:r>
            </w:ins>
          </w:p>
        </w:tc>
        <w:tc>
          <w:tcPr>
            <w:tcW w:w="1560" w:type="dxa"/>
          </w:tcPr>
          <w:p w:rsidR="000C2DBB" w:rsidRDefault="009C2D8B" w:rsidP="00C64F2F">
            <w:pPr>
              <w:rPr>
                <w:ins w:id="88" w:author="Q" w:date="2016-08-31T16:15:00Z"/>
              </w:rPr>
            </w:pPr>
            <w:proofErr w:type="spellStart"/>
            <w:ins w:id="89" w:author="Q" w:date="2016-08-31T16:15:00Z">
              <w:r>
                <w:rPr>
                  <w:rFonts w:hint="eastAsia"/>
                </w:rPr>
                <w:t>SvnL</w:t>
              </w:r>
            </w:ins>
            <w:ins w:id="90" w:author="Q" w:date="2016-08-31T16:16:00Z">
              <w:r>
                <w:rPr>
                  <w:rFonts w:hint="eastAsia"/>
                </w:rPr>
                <w:t>ine</w:t>
              </w:r>
            </w:ins>
            <w:ins w:id="91" w:author="Q" w:date="2016-08-31T16:15:00Z">
              <w:r w:rsidR="000C2DBB">
                <w:rPr>
                  <w:rFonts w:hint="eastAsia"/>
                </w:rPr>
                <w:t>Del</w:t>
              </w:r>
              <w:proofErr w:type="spellEnd"/>
            </w:ins>
          </w:p>
        </w:tc>
        <w:tc>
          <w:tcPr>
            <w:tcW w:w="1559" w:type="dxa"/>
          </w:tcPr>
          <w:p w:rsidR="000C2DBB" w:rsidRDefault="000C2DBB" w:rsidP="00C64F2F">
            <w:pPr>
              <w:rPr>
                <w:ins w:id="92" w:author="Q" w:date="2016-08-31T16:15:00Z"/>
              </w:rPr>
            </w:pPr>
            <w:ins w:id="93" w:author="Q" w:date="2016-08-31T16:15:00Z">
              <w:r>
                <w:rPr>
                  <w:rFonts w:hint="eastAsia"/>
                </w:rPr>
                <w:t>删除行数</w:t>
              </w:r>
            </w:ins>
          </w:p>
        </w:tc>
        <w:tc>
          <w:tcPr>
            <w:tcW w:w="4728" w:type="dxa"/>
          </w:tcPr>
          <w:p w:rsidR="000C2DBB" w:rsidRPr="0028221F" w:rsidRDefault="000C2DBB" w:rsidP="00C64F2F">
            <w:pPr>
              <w:rPr>
                <w:ins w:id="94" w:author="Q" w:date="2016-08-31T16:15:00Z"/>
              </w:rPr>
            </w:pPr>
          </w:p>
        </w:tc>
      </w:tr>
      <w:tr w:rsidR="007418F2" w:rsidTr="00593D7D">
        <w:tc>
          <w:tcPr>
            <w:tcW w:w="675" w:type="dxa"/>
          </w:tcPr>
          <w:p w:rsidR="007418F2" w:rsidRDefault="007418F2" w:rsidP="00593D7D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7418F2" w:rsidRDefault="007418F2" w:rsidP="00593D7D">
            <w:proofErr w:type="spellStart"/>
            <w:r>
              <w:rPr>
                <w:rFonts w:hint="eastAsia"/>
              </w:rPr>
              <w:t>SvnKind</w:t>
            </w:r>
            <w:proofErr w:type="spellEnd"/>
          </w:p>
        </w:tc>
        <w:tc>
          <w:tcPr>
            <w:tcW w:w="1559" w:type="dxa"/>
          </w:tcPr>
          <w:p w:rsidR="007418F2" w:rsidRDefault="007418F2" w:rsidP="00593D7D">
            <w:r>
              <w:rPr>
                <w:rFonts w:hint="eastAsia"/>
              </w:rPr>
              <w:t>文件类型</w:t>
            </w:r>
          </w:p>
        </w:tc>
        <w:tc>
          <w:tcPr>
            <w:tcW w:w="4728" w:type="dxa"/>
          </w:tcPr>
          <w:p w:rsidR="007418F2" w:rsidRDefault="007418F2" w:rsidP="00593D7D">
            <w:r>
              <w:t>F</w:t>
            </w:r>
            <w:r>
              <w:rPr>
                <w:rFonts w:hint="eastAsia"/>
              </w:rPr>
              <w:t>ile\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等，默认</w:t>
            </w:r>
            <w:r>
              <w:rPr>
                <w:rFonts w:hint="eastAsia"/>
              </w:rPr>
              <w:t>file</w:t>
            </w:r>
          </w:p>
        </w:tc>
      </w:tr>
      <w:tr w:rsidR="007418F2" w:rsidRPr="009009D7" w:rsidTr="008457A0">
        <w:tc>
          <w:tcPr>
            <w:tcW w:w="675" w:type="dxa"/>
          </w:tcPr>
          <w:p w:rsidR="007418F2" w:rsidRPr="009009D7" w:rsidRDefault="007418F2" w:rsidP="00593D7D">
            <w:pPr>
              <w:rPr>
                <w:strike/>
                <w:rPrChange w:id="95" w:author="Q" w:date="2016-09-01T09:56:00Z">
                  <w:rPr/>
                </w:rPrChange>
              </w:rPr>
            </w:pPr>
            <w:bookmarkStart w:id="96" w:name="_GoBack"/>
            <w:r w:rsidRPr="009009D7">
              <w:rPr>
                <w:rFonts w:hint="eastAsia"/>
                <w:strike/>
                <w:rPrChange w:id="97" w:author="Q" w:date="2016-09-01T09:56:00Z">
                  <w:rPr>
                    <w:rFonts w:hint="eastAsia"/>
                  </w:rPr>
                </w:rPrChange>
              </w:rPr>
              <w:t>12</w:t>
            </w:r>
          </w:p>
        </w:tc>
        <w:tc>
          <w:tcPr>
            <w:tcW w:w="1560" w:type="dxa"/>
          </w:tcPr>
          <w:p w:rsidR="007418F2" w:rsidRPr="009009D7" w:rsidRDefault="007418F2" w:rsidP="00B304D5">
            <w:pPr>
              <w:rPr>
                <w:strike/>
                <w:rPrChange w:id="98" w:author="Q" w:date="2016-09-01T09:56:00Z">
                  <w:rPr/>
                </w:rPrChange>
              </w:rPr>
            </w:pPr>
            <w:bookmarkStart w:id="99" w:name="OLE_LINK13"/>
            <w:bookmarkStart w:id="100" w:name="OLE_LINK14"/>
            <w:proofErr w:type="spellStart"/>
            <w:r w:rsidRPr="009009D7">
              <w:rPr>
                <w:rFonts w:hint="eastAsia"/>
                <w:strike/>
                <w:rPrChange w:id="101" w:author="Q" w:date="2016-09-01T09:56:00Z">
                  <w:rPr>
                    <w:rFonts w:hint="eastAsia"/>
                  </w:rPr>
                </w:rPrChange>
              </w:rPr>
              <w:t>SvnT</w:t>
            </w:r>
            <w:r w:rsidRPr="009009D7">
              <w:rPr>
                <w:strike/>
                <w:rPrChange w:id="102" w:author="Q" w:date="2016-09-01T09:56:00Z">
                  <w:rPr/>
                </w:rPrChange>
              </w:rPr>
              <w:t>ext</w:t>
            </w:r>
            <w:r w:rsidRPr="009009D7">
              <w:rPr>
                <w:rFonts w:hint="eastAsia"/>
                <w:strike/>
                <w:rPrChange w:id="103" w:author="Q" w:date="2016-09-01T09:56:00Z">
                  <w:rPr>
                    <w:rFonts w:hint="eastAsia"/>
                  </w:rPr>
                </w:rPrChange>
              </w:rPr>
              <w:t>M</w:t>
            </w:r>
            <w:r w:rsidRPr="009009D7">
              <w:rPr>
                <w:strike/>
                <w:rPrChange w:id="104" w:author="Q" w:date="2016-09-01T09:56:00Z">
                  <w:rPr/>
                </w:rPrChange>
              </w:rPr>
              <w:t>ods</w:t>
            </w:r>
            <w:proofErr w:type="spellEnd"/>
            <w:r w:rsidRPr="009009D7">
              <w:rPr>
                <w:rFonts w:hint="eastAsia"/>
                <w:strike/>
                <w:rPrChange w:id="105" w:author="Q" w:date="2016-09-01T09:56:00Z">
                  <w:rPr>
                    <w:rFonts w:hint="eastAsia"/>
                  </w:rPr>
                </w:rPrChange>
              </w:rPr>
              <w:t xml:space="preserve"> </w:t>
            </w:r>
            <w:bookmarkEnd w:id="99"/>
            <w:bookmarkEnd w:id="100"/>
          </w:p>
        </w:tc>
        <w:tc>
          <w:tcPr>
            <w:tcW w:w="1559" w:type="dxa"/>
          </w:tcPr>
          <w:p w:rsidR="007418F2" w:rsidRPr="009009D7" w:rsidRDefault="007418F2" w:rsidP="00C64F2F">
            <w:pPr>
              <w:rPr>
                <w:strike/>
                <w:rPrChange w:id="106" w:author="Q" w:date="2016-09-01T09:56:00Z">
                  <w:rPr/>
                </w:rPrChange>
              </w:rPr>
            </w:pPr>
            <w:r w:rsidRPr="009009D7">
              <w:rPr>
                <w:rFonts w:hint="eastAsia"/>
                <w:strike/>
                <w:rPrChange w:id="107" w:author="Q" w:date="2016-09-01T09:56:00Z">
                  <w:rPr>
                    <w:rFonts w:hint="eastAsia"/>
                  </w:rPr>
                </w:rPrChange>
              </w:rPr>
              <w:t>是否文本模式</w:t>
            </w:r>
          </w:p>
        </w:tc>
        <w:tc>
          <w:tcPr>
            <w:tcW w:w="4728" w:type="dxa"/>
          </w:tcPr>
          <w:p w:rsidR="007418F2" w:rsidRPr="009009D7" w:rsidRDefault="007418F2" w:rsidP="00C64F2F">
            <w:pPr>
              <w:rPr>
                <w:strike/>
                <w:rPrChange w:id="108" w:author="Q" w:date="2016-09-01T09:56:00Z">
                  <w:rPr/>
                </w:rPrChange>
              </w:rPr>
            </w:pPr>
            <w:r w:rsidRPr="009009D7">
              <w:rPr>
                <w:rFonts w:hint="eastAsia"/>
                <w:strike/>
                <w:rPrChange w:id="109" w:author="Q" w:date="2016-09-01T09:56:00Z">
                  <w:rPr>
                    <w:rFonts w:hint="eastAsia"/>
                  </w:rPr>
                </w:rPrChange>
              </w:rPr>
              <w:t>待用</w:t>
            </w:r>
          </w:p>
        </w:tc>
      </w:tr>
      <w:tr w:rsidR="00860235" w:rsidTr="008457A0">
        <w:tc>
          <w:tcPr>
            <w:tcW w:w="675" w:type="dxa"/>
          </w:tcPr>
          <w:p w:rsidR="00860235" w:rsidRDefault="007418F2" w:rsidP="00C64F2F">
            <w:bookmarkStart w:id="110" w:name="_Hlk460405866"/>
            <w:bookmarkEnd w:id="96"/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</w:tcPr>
          <w:p w:rsidR="00860235" w:rsidRDefault="00B304D5" w:rsidP="00C64F2F">
            <w:proofErr w:type="spellStart"/>
            <w:r>
              <w:rPr>
                <w:rFonts w:hint="eastAsia"/>
              </w:rPr>
              <w:t>SvnP</w:t>
            </w:r>
            <w:r>
              <w:t>rop</w:t>
            </w:r>
            <w:r>
              <w:rPr>
                <w:rFonts w:hint="eastAsia"/>
              </w:rPr>
              <w:t>M</w:t>
            </w:r>
            <w:r w:rsidRPr="008457A0">
              <w:t>ods</w:t>
            </w:r>
            <w:proofErr w:type="spellEnd"/>
          </w:p>
        </w:tc>
        <w:tc>
          <w:tcPr>
            <w:tcW w:w="1559" w:type="dxa"/>
          </w:tcPr>
          <w:p w:rsidR="00860235" w:rsidRDefault="00B304D5" w:rsidP="00C64F2F">
            <w:r>
              <w:rPr>
                <w:rFonts w:hint="eastAsia"/>
              </w:rPr>
              <w:t>是否配置模式</w:t>
            </w:r>
          </w:p>
        </w:tc>
        <w:tc>
          <w:tcPr>
            <w:tcW w:w="4728" w:type="dxa"/>
          </w:tcPr>
          <w:p w:rsidR="00860235" w:rsidRDefault="00206651" w:rsidP="00C64F2F">
            <w:r>
              <w:rPr>
                <w:rFonts w:hint="eastAsia"/>
              </w:rPr>
              <w:t>待用</w:t>
            </w:r>
          </w:p>
        </w:tc>
      </w:tr>
      <w:tr w:rsidR="008457A0" w:rsidTr="008457A0">
        <w:tc>
          <w:tcPr>
            <w:tcW w:w="675" w:type="dxa"/>
          </w:tcPr>
          <w:p w:rsidR="008457A0" w:rsidRDefault="008457A0" w:rsidP="00C64F2F">
            <w:bookmarkStart w:id="111" w:name="OLE_LINK34"/>
            <w:bookmarkStart w:id="112" w:name="OLE_LINK35"/>
            <w:bookmarkStart w:id="113" w:name="OLE_LINK36"/>
            <w:bookmarkEnd w:id="110"/>
          </w:p>
        </w:tc>
        <w:tc>
          <w:tcPr>
            <w:tcW w:w="1560" w:type="dxa"/>
          </w:tcPr>
          <w:p w:rsidR="008457A0" w:rsidRDefault="00AB44EE" w:rsidP="00C64F2F">
            <w:r>
              <w:rPr>
                <w:rFonts w:hint="eastAsia"/>
              </w:rPr>
              <w:t>。。。</w:t>
            </w:r>
          </w:p>
        </w:tc>
        <w:tc>
          <w:tcPr>
            <w:tcW w:w="1559" w:type="dxa"/>
          </w:tcPr>
          <w:p w:rsidR="008457A0" w:rsidRDefault="008457A0" w:rsidP="00C64F2F"/>
        </w:tc>
        <w:tc>
          <w:tcPr>
            <w:tcW w:w="4728" w:type="dxa"/>
          </w:tcPr>
          <w:p w:rsidR="008457A0" w:rsidRDefault="008457A0" w:rsidP="00C64F2F"/>
        </w:tc>
      </w:tr>
      <w:bookmarkEnd w:id="111"/>
      <w:bookmarkEnd w:id="112"/>
      <w:bookmarkEnd w:id="113"/>
    </w:tbl>
    <w:p w:rsidR="004341CA" w:rsidRDefault="004341CA"/>
    <w:p w:rsidR="00C164A2" w:rsidRDefault="00C164A2" w:rsidP="00C164A2">
      <w:pPr>
        <w:pStyle w:val="1"/>
      </w:pPr>
      <w:bookmarkStart w:id="114" w:name="OLE_LINK10"/>
      <w:bookmarkStart w:id="115" w:name="OLE_LINK11"/>
      <w:r>
        <w:rPr>
          <w:rFonts w:hint="eastAsia"/>
        </w:rPr>
        <w:t>SVN</w:t>
      </w:r>
      <w:r>
        <w:rPr>
          <w:rFonts w:hint="eastAsia"/>
        </w:rPr>
        <w:t>代码行统计表</w:t>
      </w:r>
      <w:bookmarkEnd w:id="114"/>
      <w:bookmarkEnd w:id="115"/>
    </w:p>
    <w:p w:rsidR="00325C6A" w:rsidRDefault="00325C6A">
      <w:r w:rsidRPr="008064C7">
        <w:rPr>
          <w:rFonts w:hint="eastAsia"/>
          <w:color w:val="FF0000"/>
        </w:rPr>
        <w:t>折算后的统计结果</w:t>
      </w:r>
      <w:r>
        <w:rPr>
          <w:rFonts w:hint="eastAsia"/>
        </w:rPr>
        <w:t>，是依据</w:t>
      </w:r>
      <w:r>
        <w:rPr>
          <w:rFonts w:hint="eastAsia"/>
        </w:rPr>
        <w:t>SVN</w:t>
      </w:r>
      <w:r>
        <w:rPr>
          <w:rFonts w:hint="eastAsia"/>
        </w:rPr>
        <w:t>代码行数据表计算出来的。</w:t>
      </w:r>
    </w:p>
    <w:p w:rsidR="007418F2" w:rsidRDefault="00325C6A">
      <w:r>
        <w:rPr>
          <w:rFonts w:hint="eastAsia"/>
        </w:rPr>
        <w:t>注：</w:t>
      </w:r>
      <w:r w:rsidR="00C164A2">
        <w:rPr>
          <w:rFonts w:hint="eastAsia"/>
        </w:rPr>
        <w:t>看是否需要，如果有，肯定对逻辑简单一些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4728"/>
      </w:tblGrid>
      <w:tr w:rsidR="00780688" w:rsidTr="00593D7D">
        <w:tc>
          <w:tcPr>
            <w:tcW w:w="675" w:type="dxa"/>
          </w:tcPr>
          <w:p w:rsidR="00780688" w:rsidRDefault="00780688" w:rsidP="00593D7D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780688" w:rsidRDefault="00780688" w:rsidP="00593D7D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780688" w:rsidRDefault="00780688" w:rsidP="00593D7D">
            <w:r>
              <w:rPr>
                <w:rFonts w:hint="eastAsia"/>
              </w:rPr>
              <w:t>字段说明</w:t>
            </w:r>
          </w:p>
        </w:tc>
        <w:tc>
          <w:tcPr>
            <w:tcW w:w="4728" w:type="dxa"/>
          </w:tcPr>
          <w:p w:rsidR="00780688" w:rsidRDefault="00780688" w:rsidP="00593D7D">
            <w:r>
              <w:rPr>
                <w:rFonts w:hint="eastAsia"/>
              </w:rPr>
              <w:t>其他</w:t>
            </w:r>
          </w:p>
        </w:tc>
      </w:tr>
      <w:tr w:rsidR="00780688" w:rsidTr="00593D7D">
        <w:tc>
          <w:tcPr>
            <w:tcW w:w="675" w:type="dxa"/>
          </w:tcPr>
          <w:p w:rsidR="00780688" w:rsidRDefault="00780688" w:rsidP="00593D7D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780688" w:rsidRDefault="00780688" w:rsidP="00593D7D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780688" w:rsidRDefault="00780688" w:rsidP="00593D7D"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4728" w:type="dxa"/>
          </w:tcPr>
          <w:p w:rsidR="00780688" w:rsidRDefault="00780688" w:rsidP="00593D7D"/>
        </w:tc>
      </w:tr>
      <w:tr w:rsidR="00780688" w:rsidTr="00593D7D">
        <w:tc>
          <w:tcPr>
            <w:tcW w:w="675" w:type="dxa"/>
          </w:tcPr>
          <w:p w:rsidR="00780688" w:rsidRDefault="00780688" w:rsidP="00593D7D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780688" w:rsidRDefault="00780688" w:rsidP="00593D7D">
            <w:proofErr w:type="spellStart"/>
            <w:r>
              <w:rPr>
                <w:rFonts w:hint="eastAsia"/>
              </w:rPr>
              <w:t>SvnUser</w:t>
            </w:r>
            <w:proofErr w:type="spellEnd"/>
          </w:p>
        </w:tc>
        <w:tc>
          <w:tcPr>
            <w:tcW w:w="1559" w:type="dxa"/>
          </w:tcPr>
          <w:p w:rsidR="00780688" w:rsidRDefault="00780688" w:rsidP="00593D7D">
            <w:r>
              <w:rPr>
                <w:rFonts w:hint="eastAsia"/>
              </w:rPr>
              <w:t>用户</w:t>
            </w:r>
          </w:p>
        </w:tc>
        <w:tc>
          <w:tcPr>
            <w:tcW w:w="4728" w:type="dxa"/>
          </w:tcPr>
          <w:p w:rsidR="00780688" w:rsidRDefault="00780688" w:rsidP="00593D7D"/>
        </w:tc>
      </w:tr>
      <w:tr w:rsidR="00780688" w:rsidTr="00593D7D">
        <w:tc>
          <w:tcPr>
            <w:tcW w:w="675" w:type="dxa"/>
          </w:tcPr>
          <w:p w:rsidR="00780688" w:rsidRDefault="00780688" w:rsidP="00593D7D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80688" w:rsidRDefault="00780688" w:rsidP="00593D7D">
            <w:proofErr w:type="spellStart"/>
            <w:r>
              <w:t>S</w:t>
            </w:r>
            <w:r>
              <w:rPr>
                <w:rFonts w:hint="eastAsia"/>
              </w:rPr>
              <w:t>vnDate</w:t>
            </w:r>
            <w:proofErr w:type="spellEnd"/>
          </w:p>
        </w:tc>
        <w:tc>
          <w:tcPr>
            <w:tcW w:w="1559" w:type="dxa"/>
          </w:tcPr>
          <w:p w:rsidR="00780688" w:rsidRDefault="00780688" w:rsidP="00593D7D">
            <w:r>
              <w:rPr>
                <w:rFonts w:hint="eastAsia"/>
              </w:rPr>
              <w:t>日期</w:t>
            </w:r>
          </w:p>
        </w:tc>
        <w:tc>
          <w:tcPr>
            <w:tcW w:w="4728" w:type="dxa"/>
          </w:tcPr>
          <w:p w:rsidR="00780688" w:rsidRDefault="00780688" w:rsidP="00593D7D">
            <w:r>
              <w:rPr>
                <w:rFonts w:hint="eastAsia"/>
              </w:rPr>
              <w:t>如：</w:t>
            </w:r>
            <w:r>
              <w:t>2016-08-01</w:t>
            </w:r>
          </w:p>
        </w:tc>
      </w:tr>
      <w:tr w:rsidR="00CC6EC9" w:rsidTr="00593D7D">
        <w:trPr>
          <w:ins w:id="116" w:author="Q" w:date="2016-08-31T23:27:00Z"/>
        </w:trPr>
        <w:tc>
          <w:tcPr>
            <w:tcW w:w="675" w:type="dxa"/>
          </w:tcPr>
          <w:p w:rsidR="00CC6EC9" w:rsidRDefault="00770EF1" w:rsidP="00593D7D">
            <w:pPr>
              <w:rPr>
                <w:ins w:id="117" w:author="Q" w:date="2016-08-31T23:27:00Z"/>
              </w:rPr>
            </w:pPr>
            <w:ins w:id="118" w:author="Q" w:date="2016-08-31T23:28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1560" w:type="dxa"/>
          </w:tcPr>
          <w:p w:rsidR="00CC6EC9" w:rsidRDefault="00CC6EC9" w:rsidP="00593D7D">
            <w:pPr>
              <w:rPr>
                <w:ins w:id="119" w:author="Q" w:date="2016-08-31T23:27:00Z"/>
              </w:rPr>
            </w:pPr>
            <w:proofErr w:type="spellStart"/>
            <w:ins w:id="120" w:author="Q" w:date="2016-08-31T23:27:00Z">
              <w:r>
                <w:rPr>
                  <w:rFonts w:hint="eastAsia"/>
                </w:rPr>
                <w:t>CommitNum</w:t>
              </w:r>
              <w:proofErr w:type="spellEnd"/>
            </w:ins>
          </w:p>
        </w:tc>
        <w:tc>
          <w:tcPr>
            <w:tcW w:w="1559" w:type="dxa"/>
          </w:tcPr>
          <w:p w:rsidR="00CC6EC9" w:rsidRDefault="00CC6EC9" w:rsidP="00593D7D">
            <w:pPr>
              <w:rPr>
                <w:ins w:id="121" w:author="Q" w:date="2016-08-31T23:27:00Z"/>
              </w:rPr>
            </w:pPr>
            <w:ins w:id="122" w:author="Q" w:date="2016-08-31T23:28:00Z">
              <w:r>
                <w:rPr>
                  <w:rFonts w:hint="eastAsia"/>
                </w:rPr>
                <w:t>提交次数</w:t>
              </w:r>
            </w:ins>
          </w:p>
        </w:tc>
        <w:tc>
          <w:tcPr>
            <w:tcW w:w="4728" w:type="dxa"/>
          </w:tcPr>
          <w:p w:rsidR="00CC6EC9" w:rsidRDefault="00CC6EC9" w:rsidP="00593D7D">
            <w:pPr>
              <w:rPr>
                <w:ins w:id="123" w:author="Q" w:date="2016-08-31T23:27:00Z"/>
              </w:rPr>
            </w:pPr>
          </w:p>
        </w:tc>
      </w:tr>
      <w:tr w:rsidR="007961D0" w:rsidTr="00593D7D">
        <w:tc>
          <w:tcPr>
            <w:tcW w:w="675" w:type="dxa"/>
          </w:tcPr>
          <w:p w:rsidR="007961D0" w:rsidRDefault="007961D0" w:rsidP="00593D7D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7961D0" w:rsidRDefault="00555205" w:rsidP="00593D7D">
            <w:proofErr w:type="spellStart"/>
            <w:ins w:id="124" w:author="Q" w:date="2016-08-31T16:17:00Z">
              <w:r>
                <w:rPr>
                  <w:rFonts w:hint="eastAsia"/>
                </w:rPr>
                <w:t>Line</w:t>
              </w:r>
            </w:ins>
            <w:del w:id="125" w:author="Q" w:date="2016-08-31T16:17:00Z">
              <w:r w:rsidR="007961D0" w:rsidDel="00555205">
                <w:rPr>
                  <w:rFonts w:hint="eastAsia"/>
                </w:rPr>
                <w:delText>Loc</w:delText>
              </w:r>
            </w:del>
            <w:r w:rsidR="007961D0">
              <w:rPr>
                <w:rFonts w:hint="eastAsia"/>
              </w:rPr>
              <w:t>Add</w:t>
            </w:r>
            <w:proofErr w:type="spellEnd"/>
          </w:p>
        </w:tc>
        <w:tc>
          <w:tcPr>
            <w:tcW w:w="1559" w:type="dxa"/>
          </w:tcPr>
          <w:p w:rsidR="007961D0" w:rsidRDefault="007961D0" w:rsidP="00593D7D">
            <w:r>
              <w:rPr>
                <w:rFonts w:hint="eastAsia"/>
              </w:rPr>
              <w:t>增加的代码行</w:t>
            </w:r>
          </w:p>
        </w:tc>
        <w:tc>
          <w:tcPr>
            <w:tcW w:w="4728" w:type="dxa"/>
          </w:tcPr>
          <w:p w:rsidR="007961D0" w:rsidRDefault="007961D0" w:rsidP="00593D7D"/>
        </w:tc>
      </w:tr>
      <w:tr w:rsidR="007961D0" w:rsidTr="00593D7D">
        <w:tc>
          <w:tcPr>
            <w:tcW w:w="675" w:type="dxa"/>
          </w:tcPr>
          <w:p w:rsidR="007961D0" w:rsidRDefault="007961D0" w:rsidP="00593D7D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7961D0" w:rsidRDefault="00555205" w:rsidP="00593D7D">
            <w:proofErr w:type="spellStart"/>
            <w:ins w:id="126" w:author="Q" w:date="2016-08-31T16:17:00Z">
              <w:r>
                <w:rPr>
                  <w:rFonts w:hint="eastAsia"/>
                </w:rPr>
                <w:t>Line</w:t>
              </w:r>
            </w:ins>
            <w:del w:id="127" w:author="Q" w:date="2016-08-31T16:17:00Z">
              <w:r w:rsidR="007961D0" w:rsidDel="00555205">
                <w:rPr>
                  <w:rFonts w:hint="eastAsia"/>
                </w:rPr>
                <w:delText>Loc</w:delText>
              </w:r>
            </w:del>
            <w:r w:rsidR="007961D0">
              <w:rPr>
                <w:rFonts w:hint="eastAsia"/>
              </w:rPr>
              <w:t>Del</w:t>
            </w:r>
            <w:proofErr w:type="spellEnd"/>
          </w:p>
        </w:tc>
        <w:tc>
          <w:tcPr>
            <w:tcW w:w="1559" w:type="dxa"/>
          </w:tcPr>
          <w:p w:rsidR="007961D0" w:rsidRDefault="007961D0" w:rsidP="00593D7D">
            <w:r>
              <w:rPr>
                <w:rFonts w:hint="eastAsia"/>
              </w:rPr>
              <w:t>删除的代码行</w:t>
            </w:r>
          </w:p>
        </w:tc>
        <w:tc>
          <w:tcPr>
            <w:tcW w:w="4728" w:type="dxa"/>
          </w:tcPr>
          <w:p w:rsidR="007961D0" w:rsidRDefault="007961D0" w:rsidP="00593D7D"/>
        </w:tc>
      </w:tr>
      <w:tr w:rsidR="007961D0" w:rsidTr="00593D7D">
        <w:tc>
          <w:tcPr>
            <w:tcW w:w="675" w:type="dxa"/>
          </w:tcPr>
          <w:p w:rsidR="007961D0" w:rsidRDefault="007961D0" w:rsidP="00593D7D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7961D0" w:rsidRDefault="00555205" w:rsidP="00593D7D">
            <w:proofErr w:type="spellStart"/>
            <w:ins w:id="128" w:author="Q" w:date="2016-08-31T16:17:00Z">
              <w:r>
                <w:rPr>
                  <w:rFonts w:hint="eastAsia"/>
                </w:rPr>
                <w:t>Line</w:t>
              </w:r>
            </w:ins>
            <w:del w:id="129" w:author="Q" w:date="2016-08-31T16:17:00Z">
              <w:r w:rsidR="007961D0" w:rsidDel="00555205">
                <w:rPr>
                  <w:rFonts w:hint="eastAsia"/>
                </w:rPr>
                <w:delText>Loc</w:delText>
              </w:r>
            </w:del>
            <w:r w:rsidR="007961D0">
              <w:rPr>
                <w:rFonts w:hint="eastAsia"/>
              </w:rPr>
              <w:t>Modify</w:t>
            </w:r>
            <w:proofErr w:type="spellEnd"/>
          </w:p>
        </w:tc>
        <w:tc>
          <w:tcPr>
            <w:tcW w:w="1559" w:type="dxa"/>
          </w:tcPr>
          <w:p w:rsidR="007961D0" w:rsidRDefault="007961D0" w:rsidP="00593D7D">
            <w:r>
              <w:rPr>
                <w:rFonts w:hint="eastAsia"/>
              </w:rPr>
              <w:t>修改的代码行</w:t>
            </w:r>
          </w:p>
        </w:tc>
        <w:tc>
          <w:tcPr>
            <w:tcW w:w="4728" w:type="dxa"/>
          </w:tcPr>
          <w:p w:rsidR="007961D0" w:rsidRDefault="000C2DBB" w:rsidP="00593D7D">
            <w:ins w:id="130" w:author="Q" w:date="2016-08-31T16:15:00Z">
              <w:r>
                <w:rPr>
                  <w:rFonts w:hint="eastAsia"/>
                </w:rPr>
                <w:t>可能用不着</w:t>
              </w:r>
            </w:ins>
            <w:ins w:id="131" w:author="Q" w:date="2016-08-31T16:16:00Z">
              <w:r w:rsidR="001704FB">
                <w:rPr>
                  <w:rFonts w:hint="eastAsia"/>
                </w:rPr>
                <w:t>，只有</w:t>
              </w:r>
              <w:r w:rsidR="001704FB">
                <w:rPr>
                  <w:rFonts w:hint="eastAsia"/>
                </w:rPr>
                <w:t>add</w:t>
              </w:r>
              <w:r w:rsidR="001704FB">
                <w:rPr>
                  <w:rFonts w:hint="eastAsia"/>
                </w:rPr>
                <w:t>和</w:t>
              </w:r>
              <w:r w:rsidR="001704FB">
                <w:rPr>
                  <w:rFonts w:hint="eastAsia"/>
                </w:rPr>
                <w:t>del</w:t>
              </w:r>
            </w:ins>
          </w:p>
        </w:tc>
      </w:tr>
      <w:tr w:rsidR="007961D0" w:rsidTr="00593D7D">
        <w:tc>
          <w:tcPr>
            <w:tcW w:w="675" w:type="dxa"/>
          </w:tcPr>
          <w:p w:rsidR="007961D0" w:rsidRDefault="007961D0" w:rsidP="00593D7D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7961D0" w:rsidRDefault="007961D0" w:rsidP="00593D7D">
            <w:proofErr w:type="spellStart"/>
            <w:r>
              <w:rPr>
                <w:rFonts w:hint="eastAsia"/>
              </w:rPr>
              <w:t>FileAdd</w:t>
            </w:r>
            <w:proofErr w:type="spellEnd"/>
          </w:p>
        </w:tc>
        <w:tc>
          <w:tcPr>
            <w:tcW w:w="1559" w:type="dxa"/>
          </w:tcPr>
          <w:p w:rsidR="007961D0" w:rsidRDefault="007961D0" w:rsidP="00593D7D">
            <w:r>
              <w:rPr>
                <w:rFonts w:hint="eastAsia"/>
              </w:rPr>
              <w:t>增加的文件数</w:t>
            </w:r>
          </w:p>
        </w:tc>
        <w:tc>
          <w:tcPr>
            <w:tcW w:w="4728" w:type="dxa"/>
          </w:tcPr>
          <w:p w:rsidR="007961D0" w:rsidRDefault="007961D0" w:rsidP="00593D7D"/>
        </w:tc>
      </w:tr>
      <w:tr w:rsidR="007961D0" w:rsidTr="00593D7D">
        <w:tc>
          <w:tcPr>
            <w:tcW w:w="675" w:type="dxa"/>
          </w:tcPr>
          <w:p w:rsidR="007961D0" w:rsidRDefault="007961D0" w:rsidP="00593D7D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7961D0" w:rsidRDefault="007961D0" w:rsidP="00593D7D">
            <w:proofErr w:type="spellStart"/>
            <w:r>
              <w:rPr>
                <w:rFonts w:hint="eastAsia"/>
              </w:rPr>
              <w:t>FileDel</w:t>
            </w:r>
            <w:proofErr w:type="spellEnd"/>
          </w:p>
        </w:tc>
        <w:tc>
          <w:tcPr>
            <w:tcW w:w="1559" w:type="dxa"/>
          </w:tcPr>
          <w:p w:rsidR="007961D0" w:rsidRDefault="007961D0" w:rsidP="00593D7D">
            <w:r>
              <w:rPr>
                <w:rFonts w:hint="eastAsia"/>
              </w:rPr>
              <w:t>删除的文件数</w:t>
            </w:r>
          </w:p>
        </w:tc>
        <w:tc>
          <w:tcPr>
            <w:tcW w:w="4728" w:type="dxa"/>
          </w:tcPr>
          <w:p w:rsidR="007961D0" w:rsidRDefault="007961D0" w:rsidP="00593D7D"/>
        </w:tc>
      </w:tr>
      <w:tr w:rsidR="007961D0" w:rsidTr="00593D7D">
        <w:tc>
          <w:tcPr>
            <w:tcW w:w="675" w:type="dxa"/>
          </w:tcPr>
          <w:p w:rsidR="007961D0" w:rsidRDefault="007961D0" w:rsidP="00593D7D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7961D0" w:rsidRDefault="007961D0" w:rsidP="00593D7D">
            <w:proofErr w:type="spellStart"/>
            <w:r>
              <w:rPr>
                <w:rFonts w:hint="eastAsia"/>
              </w:rPr>
              <w:t>FileModify</w:t>
            </w:r>
            <w:proofErr w:type="spellEnd"/>
          </w:p>
        </w:tc>
        <w:tc>
          <w:tcPr>
            <w:tcW w:w="1559" w:type="dxa"/>
          </w:tcPr>
          <w:p w:rsidR="007961D0" w:rsidRDefault="007961D0" w:rsidP="00593D7D">
            <w:r>
              <w:rPr>
                <w:rFonts w:hint="eastAsia"/>
              </w:rPr>
              <w:t>修改的文件数</w:t>
            </w:r>
          </w:p>
        </w:tc>
        <w:tc>
          <w:tcPr>
            <w:tcW w:w="4728" w:type="dxa"/>
          </w:tcPr>
          <w:p w:rsidR="007961D0" w:rsidRDefault="007961D0" w:rsidP="00593D7D"/>
        </w:tc>
      </w:tr>
      <w:tr w:rsidR="00780688" w:rsidTr="00780688">
        <w:tc>
          <w:tcPr>
            <w:tcW w:w="675" w:type="dxa"/>
          </w:tcPr>
          <w:p w:rsidR="00780688" w:rsidRDefault="007961D0" w:rsidP="00593D7D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</w:tcPr>
          <w:p w:rsidR="00780688" w:rsidRDefault="00325C6A" w:rsidP="00593D7D">
            <w:proofErr w:type="spellStart"/>
            <w:r>
              <w:rPr>
                <w:rFonts w:hint="eastAsia"/>
              </w:rPr>
              <w:t>AddTime</w:t>
            </w:r>
            <w:proofErr w:type="spellEnd"/>
          </w:p>
        </w:tc>
        <w:tc>
          <w:tcPr>
            <w:tcW w:w="1559" w:type="dxa"/>
          </w:tcPr>
          <w:p w:rsidR="00780688" w:rsidRDefault="00325C6A" w:rsidP="00593D7D">
            <w:r>
              <w:rPr>
                <w:rFonts w:hint="eastAsia"/>
              </w:rPr>
              <w:t>统计时间</w:t>
            </w:r>
          </w:p>
        </w:tc>
        <w:tc>
          <w:tcPr>
            <w:tcW w:w="4728" w:type="dxa"/>
          </w:tcPr>
          <w:p w:rsidR="00780688" w:rsidRDefault="00780688" w:rsidP="00593D7D"/>
        </w:tc>
      </w:tr>
      <w:tr w:rsidR="007961D0" w:rsidTr="00593D7D">
        <w:tc>
          <w:tcPr>
            <w:tcW w:w="675" w:type="dxa"/>
          </w:tcPr>
          <w:p w:rsidR="007961D0" w:rsidRDefault="007961D0" w:rsidP="00593D7D"/>
        </w:tc>
        <w:tc>
          <w:tcPr>
            <w:tcW w:w="1560" w:type="dxa"/>
          </w:tcPr>
          <w:p w:rsidR="007961D0" w:rsidRDefault="007961D0" w:rsidP="00593D7D">
            <w:r>
              <w:rPr>
                <w:rFonts w:hint="eastAsia"/>
              </w:rPr>
              <w:t>。。。</w:t>
            </w:r>
          </w:p>
        </w:tc>
        <w:tc>
          <w:tcPr>
            <w:tcW w:w="1559" w:type="dxa"/>
          </w:tcPr>
          <w:p w:rsidR="007961D0" w:rsidRDefault="007961D0" w:rsidP="00593D7D"/>
        </w:tc>
        <w:tc>
          <w:tcPr>
            <w:tcW w:w="4728" w:type="dxa"/>
          </w:tcPr>
          <w:p w:rsidR="007961D0" w:rsidRDefault="007961D0" w:rsidP="00593D7D"/>
        </w:tc>
      </w:tr>
    </w:tbl>
    <w:p w:rsidR="00C164A2" w:rsidRDefault="00C164A2"/>
    <w:p w:rsidR="007961D0" w:rsidRDefault="00DF4674" w:rsidP="00DF4674">
      <w:pPr>
        <w:pStyle w:val="1"/>
      </w:pPr>
      <w:r>
        <w:rPr>
          <w:rFonts w:hint="eastAsia"/>
        </w:rPr>
        <w:t>其他</w:t>
      </w:r>
    </w:p>
    <w:p w:rsidR="00DF4674" w:rsidRPr="00DF4674" w:rsidRDefault="00DF4674">
      <w:r>
        <w:rPr>
          <w:rFonts w:hint="eastAsia"/>
        </w:rPr>
        <w:t>SVN</w:t>
      </w:r>
      <w:r>
        <w:rPr>
          <w:rFonts w:hint="eastAsia"/>
        </w:rPr>
        <w:t>包含文件类型、</w:t>
      </w:r>
      <w:r>
        <w:rPr>
          <w:rFonts w:hint="eastAsia"/>
        </w:rPr>
        <w:t>SVN</w:t>
      </w:r>
      <w:r>
        <w:rPr>
          <w:rFonts w:hint="eastAsia"/>
        </w:rPr>
        <w:t>过滤文件类型、</w:t>
      </w:r>
      <w:r>
        <w:rPr>
          <w:rFonts w:hint="eastAsia"/>
        </w:rPr>
        <w:t>SVN</w:t>
      </w:r>
      <w:r>
        <w:rPr>
          <w:rFonts w:hint="eastAsia"/>
        </w:rPr>
        <w:t>文件类型折算配置，暂时保存在配置文件中，在开放过程中，根据工作量情况，再看要不要保存到数据库中进行配置</w:t>
      </w:r>
    </w:p>
    <w:sectPr w:rsidR="00DF4674" w:rsidRPr="00DF4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6FE4"/>
    <w:multiLevelType w:val="hybridMultilevel"/>
    <w:tmpl w:val="70283E40"/>
    <w:lvl w:ilvl="0" w:tplc="39CA7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41D37"/>
    <w:multiLevelType w:val="hybridMultilevel"/>
    <w:tmpl w:val="8BCA41C6"/>
    <w:lvl w:ilvl="0" w:tplc="A3E40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A8"/>
    <w:rsid w:val="000C2DBB"/>
    <w:rsid w:val="001051E6"/>
    <w:rsid w:val="00160E15"/>
    <w:rsid w:val="001704FB"/>
    <w:rsid w:val="00177A69"/>
    <w:rsid w:val="00206651"/>
    <w:rsid w:val="0028221F"/>
    <w:rsid w:val="002C590C"/>
    <w:rsid w:val="00325C6A"/>
    <w:rsid w:val="0034302E"/>
    <w:rsid w:val="00377F5E"/>
    <w:rsid w:val="003A6533"/>
    <w:rsid w:val="003B74A6"/>
    <w:rsid w:val="004341CA"/>
    <w:rsid w:val="0045196A"/>
    <w:rsid w:val="004D7D76"/>
    <w:rsid w:val="004F7D98"/>
    <w:rsid w:val="00555205"/>
    <w:rsid w:val="005634A8"/>
    <w:rsid w:val="006307BA"/>
    <w:rsid w:val="006927B0"/>
    <w:rsid w:val="006F7658"/>
    <w:rsid w:val="007418F2"/>
    <w:rsid w:val="00770EF1"/>
    <w:rsid w:val="00780688"/>
    <w:rsid w:val="00782A45"/>
    <w:rsid w:val="007961D0"/>
    <w:rsid w:val="008064C7"/>
    <w:rsid w:val="008457A0"/>
    <w:rsid w:val="00860235"/>
    <w:rsid w:val="00880927"/>
    <w:rsid w:val="00887D2F"/>
    <w:rsid w:val="009009D7"/>
    <w:rsid w:val="009C2D8B"/>
    <w:rsid w:val="00A70895"/>
    <w:rsid w:val="00A803E6"/>
    <w:rsid w:val="00AB44EE"/>
    <w:rsid w:val="00B304D5"/>
    <w:rsid w:val="00B56D76"/>
    <w:rsid w:val="00BB2FDF"/>
    <w:rsid w:val="00C164A2"/>
    <w:rsid w:val="00CC6EC9"/>
    <w:rsid w:val="00DF4674"/>
    <w:rsid w:val="00E274D9"/>
    <w:rsid w:val="00E30E43"/>
    <w:rsid w:val="00F5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3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4302E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860235"/>
    <w:rPr>
      <w:b/>
      <w:bCs/>
    </w:rPr>
  </w:style>
  <w:style w:type="character" w:customStyle="1" w:styleId="apple-converted-space">
    <w:name w:val="apple-converted-space"/>
    <w:basedOn w:val="a0"/>
    <w:rsid w:val="0028221F"/>
  </w:style>
  <w:style w:type="character" w:styleId="a5">
    <w:name w:val="Emphasis"/>
    <w:basedOn w:val="a0"/>
    <w:uiPriority w:val="20"/>
    <w:qFormat/>
    <w:rsid w:val="0028221F"/>
    <w:rPr>
      <w:i/>
      <w:iCs/>
    </w:rPr>
  </w:style>
  <w:style w:type="paragraph" w:styleId="a6">
    <w:name w:val="List Paragraph"/>
    <w:basedOn w:val="a"/>
    <w:uiPriority w:val="34"/>
    <w:qFormat/>
    <w:rsid w:val="00160E15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60E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60E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1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3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4302E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860235"/>
    <w:rPr>
      <w:b/>
      <w:bCs/>
    </w:rPr>
  </w:style>
  <w:style w:type="character" w:customStyle="1" w:styleId="apple-converted-space">
    <w:name w:val="apple-converted-space"/>
    <w:basedOn w:val="a0"/>
    <w:rsid w:val="0028221F"/>
  </w:style>
  <w:style w:type="character" w:styleId="a5">
    <w:name w:val="Emphasis"/>
    <w:basedOn w:val="a0"/>
    <w:uiPriority w:val="20"/>
    <w:qFormat/>
    <w:rsid w:val="0028221F"/>
    <w:rPr>
      <w:i/>
      <w:iCs/>
    </w:rPr>
  </w:style>
  <w:style w:type="paragraph" w:styleId="a6">
    <w:name w:val="List Paragraph"/>
    <w:basedOn w:val="a"/>
    <w:uiPriority w:val="34"/>
    <w:qFormat/>
    <w:rsid w:val="00160E15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160E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60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12</cp:revision>
  <dcterms:created xsi:type="dcterms:W3CDTF">2016-08-31T15:53:00Z</dcterms:created>
  <dcterms:modified xsi:type="dcterms:W3CDTF">2016-09-01T01:56:00Z</dcterms:modified>
</cp:coreProperties>
</file>